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B50F5" w14:textId="035F6547" w:rsidR="00EE46C3" w:rsidRPr="0071361B" w:rsidRDefault="00A860E7" w:rsidP="00A860E7">
      <w:pPr>
        <w:pStyle w:val="Default"/>
        <w:rPr>
          <w:rFonts w:ascii="Arial Narrow" w:hAnsi="Arial Narrow"/>
          <w:b/>
          <w:color w:val="760027"/>
          <w:sz w:val="28"/>
          <w:szCs w:val="28"/>
        </w:rPr>
      </w:pPr>
      <w:r w:rsidRPr="0071361B">
        <w:rPr>
          <w:rFonts w:ascii="Arial Narrow" w:hAnsi="Arial Narrow"/>
          <w:b/>
          <w:color w:val="760027"/>
          <w:sz w:val="28"/>
          <w:szCs w:val="28"/>
        </w:rPr>
        <w:t xml:space="preserve">University of Westminster </w:t>
      </w:r>
    </w:p>
    <w:p w14:paraId="592DB034" w14:textId="1E2CB801" w:rsidR="00A860E7" w:rsidRPr="0071361B" w:rsidRDefault="00C5165F" w:rsidP="00A860E7">
      <w:pPr>
        <w:pStyle w:val="Default"/>
        <w:rPr>
          <w:rFonts w:ascii="Arial Narrow" w:hAnsi="Arial Narrow"/>
          <w:color w:val="760027"/>
          <w:sz w:val="28"/>
          <w:szCs w:val="28"/>
        </w:rPr>
      </w:pPr>
      <w:r>
        <w:rPr>
          <w:rFonts w:ascii="Arial Narrow" w:hAnsi="Arial Narrow"/>
          <w:color w:val="760027"/>
          <w:sz w:val="28"/>
          <w:szCs w:val="28"/>
        </w:rPr>
        <w:t>School</w:t>
      </w:r>
      <w:r w:rsidR="00213E42" w:rsidRPr="0071361B">
        <w:rPr>
          <w:rFonts w:ascii="Arial Narrow" w:hAnsi="Arial Narrow"/>
          <w:color w:val="760027"/>
          <w:sz w:val="28"/>
          <w:szCs w:val="28"/>
        </w:rPr>
        <w:t xml:space="preserve"> of Computer Science </w:t>
      </w:r>
      <w:r w:rsidR="00C453B0">
        <w:rPr>
          <w:rFonts w:ascii="Arial Narrow" w:hAnsi="Arial Narrow"/>
          <w:color w:val="760027"/>
          <w:sz w:val="28"/>
          <w:szCs w:val="28"/>
        </w:rPr>
        <w:t>&amp; Engineering</w:t>
      </w:r>
    </w:p>
    <w:p w14:paraId="48CD95A1" w14:textId="77777777" w:rsidR="00A860E7" w:rsidRPr="0071361B" w:rsidRDefault="00A860E7">
      <w:pPr>
        <w:rPr>
          <w:rFonts w:ascii="Arial Narrow" w:hAnsi="Arial Narr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1"/>
        <w:gridCol w:w="6545"/>
      </w:tblGrid>
      <w:tr w:rsidR="00A860E7" w:rsidRPr="0071361B" w14:paraId="0FDE5964" w14:textId="77777777" w:rsidTr="00BC2F2B">
        <w:tc>
          <w:tcPr>
            <w:tcW w:w="9242" w:type="dxa"/>
            <w:gridSpan w:val="2"/>
            <w:shd w:val="clear" w:color="auto" w:fill="9E3A38"/>
          </w:tcPr>
          <w:p w14:paraId="11F21A0F" w14:textId="1FB33E2E" w:rsidR="00A860E7" w:rsidRPr="0071361B" w:rsidRDefault="0071361B" w:rsidP="0071361B">
            <w:pPr>
              <w:pStyle w:val="Default"/>
              <w:rPr>
                <w:rFonts w:ascii="Arial Narrow" w:hAnsi="Arial Narrow"/>
                <w:b/>
                <w:bCs/>
                <w:iCs/>
                <w:color w:val="FFFFFF"/>
              </w:rPr>
            </w:pPr>
            <w:r w:rsidRPr="0071361B">
              <w:rPr>
                <w:rFonts w:ascii="Arial Narrow" w:hAnsi="Arial Narrow"/>
                <w:b/>
                <w:bCs/>
                <w:iCs/>
                <w:color w:val="FFFFFF"/>
              </w:rPr>
              <w:t xml:space="preserve">    7BUIS010</w:t>
            </w:r>
            <w:r w:rsidR="00354058" w:rsidRPr="0071361B">
              <w:rPr>
                <w:rFonts w:ascii="Arial Narrow" w:hAnsi="Arial Narrow"/>
                <w:b/>
                <w:bCs/>
                <w:iCs/>
                <w:color w:val="FFFFFF"/>
              </w:rPr>
              <w:t xml:space="preserve">W        </w:t>
            </w:r>
            <w:r w:rsidR="00356F74" w:rsidRPr="0071361B">
              <w:rPr>
                <w:rFonts w:ascii="Arial Narrow" w:hAnsi="Arial Narrow"/>
                <w:b/>
                <w:bCs/>
                <w:iCs/>
                <w:color w:val="FFFFFF"/>
              </w:rPr>
              <w:t xml:space="preserve"> </w:t>
            </w:r>
            <w:r w:rsidR="00C51DBD" w:rsidRPr="0071361B">
              <w:rPr>
                <w:rFonts w:ascii="Arial Narrow" w:hAnsi="Arial Narrow"/>
                <w:b/>
                <w:bCs/>
                <w:iCs/>
                <w:color w:val="FFFFFF"/>
              </w:rPr>
              <w:t xml:space="preserve"> </w:t>
            </w:r>
            <w:r w:rsidRPr="0071361B">
              <w:rPr>
                <w:rFonts w:ascii="Arial Narrow" w:hAnsi="Arial Narrow"/>
                <w:b/>
                <w:bCs/>
                <w:iCs/>
                <w:color w:val="FFFFFF"/>
              </w:rPr>
              <w:t xml:space="preserve">Data Warehousing and </w:t>
            </w:r>
            <w:r w:rsidR="00B956FD">
              <w:rPr>
                <w:rFonts w:ascii="Arial Narrow" w:hAnsi="Arial Narrow"/>
                <w:b/>
                <w:bCs/>
                <w:iCs/>
                <w:color w:val="FFFFFF"/>
              </w:rPr>
              <w:t>Business Intelligence</w:t>
            </w:r>
            <w:r w:rsidR="00354058" w:rsidRPr="0071361B">
              <w:rPr>
                <w:rFonts w:ascii="Arial Narrow" w:hAnsi="Arial Narrow"/>
                <w:b/>
                <w:bCs/>
                <w:iCs/>
                <w:color w:val="FFFFFF"/>
              </w:rPr>
              <w:t xml:space="preserve"> </w:t>
            </w:r>
            <w:r w:rsidR="00356F74" w:rsidRPr="0071361B">
              <w:rPr>
                <w:rFonts w:ascii="Arial Narrow" w:hAnsi="Arial Narrow"/>
                <w:b/>
                <w:bCs/>
                <w:iCs/>
                <w:color w:val="FFFFFF"/>
              </w:rPr>
              <w:t xml:space="preserve"> </w:t>
            </w:r>
            <w:r w:rsidR="000E1897" w:rsidRPr="0071361B">
              <w:rPr>
                <w:rFonts w:ascii="Arial Narrow" w:hAnsi="Arial Narrow"/>
                <w:b/>
                <w:bCs/>
                <w:iCs/>
                <w:color w:val="FFFFFF"/>
              </w:rPr>
              <w:t xml:space="preserve"> </w:t>
            </w:r>
            <w:r w:rsidRPr="0071361B">
              <w:rPr>
                <w:rFonts w:ascii="Arial Narrow" w:hAnsi="Arial Narrow"/>
                <w:b/>
                <w:bCs/>
                <w:iCs/>
                <w:color w:val="FFFFFF"/>
              </w:rPr>
              <w:t xml:space="preserve">– </w:t>
            </w:r>
            <w:r w:rsidR="00A10770" w:rsidRPr="0071361B">
              <w:rPr>
                <w:rFonts w:ascii="Arial Narrow" w:hAnsi="Arial Narrow"/>
                <w:b/>
                <w:bCs/>
                <w:iCs/>
                <w:color w:val="FFFFFF"/>
              </w:rPr>
              <w:t>Coursework (</w:t>
            </w:r>
            <w:r w:rsidR="00213E42" w:rsidRPr="0071361B">
              <w:rPr>
                <w:rFonts w:ascii="Arial Narrow" w:hAnsi="Arial Narrow"/>
                <w:b/>
                <w:bCs/>
                <w:iCs/>
                <w:color w:val="FFFFFF"/>
              </w:rPr>
              <w:t>20</w:t>
            </w:r>
            <w:r w:rsidR="00C704BD">
              <w:rPr>
                <w:rFonts w:ascii="Arial Narrow" w:hAnsi="Arial Narrow"/>
                <w:b/>
                <w:bCs/>
                <w:iCs/>
                <w:color w:val="FFFFFF"/>
              </w:rPr>
              <w:t>2</w:t>
            </w:r>
            <w:r w:rsidR="00E77EDA">
              <w:rPr>
                <w:rFonts w:ascii="Arial Narrow" w:hAnsi="Arial Narrow"/>
                <w:b/>
                <w:bCs/>
                <w:iCs/>
                <w:color w:val="FFFFFF"/>
              </w:rPr>
              <w:t>3</w:t>
            </w:r>
            <w:r w:rsidR="00213E42" w:rsidRPr="0071361B">
              <w:rPr>
                <w:rFonts w:ascii="Arial Narrow" w:hAnsi="Arial Narrow"/>
                <w:b/>
                <w:bCs/>
                <w:iCs/>
                <w:color w:val="FFFFFF"/>
              </w:rPr>
              <w:t>/</w:t>
            </w:r>
            <w:r w:rsidR="00E77EDA">
              <w:rPr>
                <w:rFonts w:ascii="Arial Narrow" w:hAnsi="Arial Narrow"/>
                <w:b/>
                <w:bCs/>
                <w:iCs/>
                <w:color w:val="FFFFFF"/>
              </w:rPr>
              <w:t>4)</w:t>
            </w:r>
          </w:p>
        </w:tc>
      </w:tr>
      <w:tr w:rsidR="009D6B32" w:rsidRPr="0071361B" w14:paraId="33CD1D01" w14:textId="77777777" w:rsidTr="00BC2F2B">
        <w:tc>
          <w:tcPr>
            <w:tcW w:w="2518" w:type="dxa"/>
            <w:shd w:val="clear" w:color="auto" w:fill="DBE5F1"/>
          </w:tcPr>
          <w:p w14:paraId="6017FDAF"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Module leader</w:t>
            </w:r>
          </w:p>
        </w:tc>
        <w:tc>
          <w:tcPr>
            <w:tcW w:w="6724" w:type="dxa"/>
            <w:shd w:val="clear" w:color="auto" w:fill="DBE5F1"/>
          </w:tcPr>
          <w:p w14:paraId="136C10CC" w14:textId="79AD251A" w:rsidR="009D6B32" w:rsidRPr="0071361B" w:rsidRDefault="0071361B" w:rsidP="0071361B">
            <w:pPr>
              <w:tabs>
                <w:tab w:val="left" w:pos="2694"/>
              </w:tabs>
              <w:spacing w:before="240" w:after="120"/>
              <w:jc w:val="both"/>
              <w:rPr>
                <w:rFonts w:ascii="Arial Narrow" w:hAnsi="Arial Narrow"/>
                <w:b w:val="0"/>
                <w:bCs/>
                <w:color w:val="000000"/>
                <w:sz w:val="22"/>
                <w:szCs w:val="22"/>
              </w:rPr>
            </w:pPr>
            <w:r w:rsidRPr="0071361B">
              <w:rPr>
                <w:rFonts w:ascii="Arial Narrow" w:hAnsi="Arial Narrow"/>
                <w:b w:val="0"/>
                <w:sz w:val="22"/>
                <w:szCs w:val="22"/>
              </w:rPr>
              <w:t>Dr Panagiotis Chountas</w:t>
            </w:r>
            <w:r w:rsidRPr="0071361B">
              <w:rPr>
                <w:rFonts w:ascii="Arial Narrow" w:hAnsi="Arial Narrow"/>
                <w:b w:val="0"/>
                <w:sz w:val="22"/>
                <w:szCs w:val="22"/>
              </w:rPr>
              <w:ptab w:relativeTo="margin" w:alignment="center" w:leader="none"/>
            </w:r>
          </w:p>
        </w:tc>
      </w:tr>
      <w:tr w:rsidR="009D6B32" w:rsidRPr="0071361B" w14:paraId="2B30DB9B" w14:textId="77777777" w:rsidTr="003E7674">
        <w:trPr>
          <w:trHeight w:val="713"/>
        </w:trPr>
        <w:tc>
          <w:tcPr>
            <w:tcW w:w="2518" w:type="dxa"/>
            <w:shd w:val="clear" w:color="auto" w:fill="EDF2F8"/>
          </w:tcPr>
          <w:p w14:paraId="5EDE805C"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Unit</w:t>
            </w:r>
          </w:p>
        </w:tc>
        <w:tc>
          <w:tcPr>
            <w:tcW w:w="6724" w:type="dxa"/>
            <w:shd w:val="clear" w:color="auto" w:fill="EDF2F8"/>
          </w:tcPr>
          <w:p w14:paraId="18EF30D3" w14:textId="358E25E1" w:rsidR="009D6B32" w:rsidRPr="0071361B" w:rsidRDefault="009D6B32" w:rsidP="0071361B">
            <w:pPr>
              <w:tabs>
                <w:tab w:val="left" w:pos="2694"/>
              </w:tabs>
              <w:spacing w:before="240" w:after="120"/>
              <w:jc w:val="both"/>
              <w:rPr>
                <w:rFonts w:ascii="Arial Narrow" w:hAnsi="Arial Narrow"/>
                <w:b w:val="0"/>
                <w:bCs/>
                <w:color w:val="000000"/>
                <w:sz w:val="22"/>
                <w:szCs w:val="22"/>
              </w:rPr>
            </w:pPr>
            <w:r w:rsidRPr="0071361B">
              <w:rPr>
                <w:rFonts w:ascii="Arial Narrow" w:hAnsi="Arial Narrow"/>
                <w:b w:val="0"/>
                <w:bCs/>
                <w:color w:val="000000"/>
                <w:sz w:val="22"/>
                <w:szCs w:val="22"/>
              </w:rPr>
              <w:t>Coursework</w:t>
            </w:r>
            <w:r w:rsidR="006465DC">
              <w:rPr>
                <w:rFonts w:ascii="Arial Narrow" w:hAnsi="Arial Narrow"/>
                <w:b w:val="0"/>
                <w:bCs/>
                <w:color w:val="000000"/>
                <w:sz w:val="22"/>
                <w:szCs w:val="22"/>
              </w:rPr>
              <w:t>-CWK2</w:t>
            </w:r>
            <w:r w:rsidR="00B14C26" w:rsidRPr="0071361B">
              <w:rPr>
                <w:rFonts w:ascii="Arial Narrow" w:hAnsi="Arial Narrow"/>
                <w:b w:val="0"/>
                <w:bCs/>
                <w:color w:val="000000"/>
                <w:sz w:val="22"/>
                <w:szCs w:val="22"/>
              </w:rPr>
              <w:t xml:space="preserve"> </w:t>
            </w:r>
          </w:p>
        </w:tc>
      </w:tr>
      <w:tr w:rsidR="009D6B32" w:rsidRPr="0071361B" w14:paraId="34585330" w14:textId="77777777" w:rsidTr="00BC2F2B">
        <w:tc>
          <w:tcPr>
            <w:tcW w:w="2518" w:type="dxa"/>
            <w:shd w:val="clear" w:color="auto" w:fill="DBE5F1"/>
          </w:tcPr>
          <w:p w14:paraId="0C6591B1"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Weighting:</w:t>
            </w:r>
          </w:p>
        </w:tc>
        <w:tc>
          <w:tcPr>
            <w:tcW w:w="6724" w:type="dxa"/>
            <w:shd w:val="clear" w:color="auto" w:fill="DBE5F1"/>
          </w:tcPr>
          <w:p w14:paraId="2F92F89C" w14:textId="77777777" w:rsidR="009D6B32" w:rsidRPr="0071361B" w:rsidRDefault="008A37F3" w:rsidP="00F848B7">
            <w:pPr>
              <w:tabs>
                <w:tab w:val="left" w:pos="2694"/>
              </w:tabs>
              <w:spacing w:before="240" w:after="120"/>
              <w:jc w:val="both"/>
              <w:rPr>
                <w:rFonts w:ascii="Arial Narrow" w:hAnsi="Arial Narrow"/>
                <w:b w:val="0"/>
                <w:bCs/>
                <w:color w:val="000000"/>
                <w:sz w:val="22"/>
                <w:szCs w:val="22"/>
              </w:rPr>
            </w:pPr>
            <w:r w:rsidRPr="0071361B">
              <w:rPr>
                <w:rFonts w:ascii="Arial Narrow" w:hAnsi="Arial Narrow"/>
                <w:b w:val="0"/>
                <w:bCs/>
                <w:color w:val="000000"/>
                <w:sz w:val="22"/>
                <w:szCs w:val="22"/>
              </w:rPr>
              <w:t>5</w:t>
            </w:r>
            <w:r w:rsidR="005D6038" w:rsidRPr="0071361B">
              <w:rPr>
                <w:rFonts w:ascii="Arial Narrow" w:hAnsi="Arial Narrow"/>
                <w:b w:val="0"/>
                <w:bCs/>
                <w:color w:val="000000"/>
                <w:sz w:val="22"/>
                <w:szCs w:val="22"/>
              </w:rPr>
              <w:t>0</w:t>
            </w:r>
            <w:r w:rsidR="009D6B32" w:rsidRPr="0071361B">
              <w:rPr>
                <w:rFonts w:ascii="Arial Narrow" w:hAnsi="Arial Narrow"/>
                <w:b w:val="0"/>
                <w:bCs/>
                <w:color w:val="000000"/>
                <w:sz w:val="22"/>
                <w:szCs w:val="22"/>
              </w:rPr>
              <w:t>%</w:t>
            </w:r>
          </w:p>
        </w:tc>
      </w:tr>
      <w:tr w:rsidR="009D6B32" w:rsidRPr="0071361B" w14:paraId="200501FC" w14:textId="77777777" w:rsidTr="00BC2F2B">
        <w:tc>
          <w:tcPr>
            <w:tcW w:w="2518" w:type="dxa"/>
            <w:shd w:val="clear" w:color="auto" w:fill="EDF2F8"/>
          </w:tcPr>
          <w:p w14:paraId="3B7C1C19"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Qualifying mark</w:t>
            </w:r>
          </w:p>
        </w:tc>
        <w:tc>
          <w:tcPr>
            <w:tcW w:w="6724" w:type="dxa"/>
            <w:shd w:val="clear" w:color="auto" w:fill="EDF2F8"/>
          </w:tcPr>
          <w:p w14:paraId="234EC5BF" w14:textId="77777777" w:rsidR="009D6B32" w:rsidRPr="0071361B" w:rsidRDefault="005714AE" w:rsidP="00F848B7">
            <w:pPr>
              <w:tabs>
                <w:tab w:val="left" w:pos="2694"/>
              </w:tabs>
              <w:spacing w:before="240" w:after="120"/>
              <w:jc w:val="both"/>
              <w:rPr>
                <w:rFonts w:ascii="Arial Narrow" w:hAnsi="Arial Narrow"/>
                <w:b w:val="0"/>
                <w:bCs/>
                <w:color w:val="000000"/>
                <w:sz w:val="22"/>
                <w:szCs w:val="22"/>
              </w:rPr>
            </w:pPr>
            <w:r>
              <w:rPr>
                <w:rFonts w:ascii="Arial Narrow" w:hAnsi="Arial Narrow"/>
                <w:b w:val="0"/>
                <w:bCs/>
                <w:color w:val="000000"/>
                <w:sz w:val="22"/>
                <w:szCs w:val="22"/>
              </w:rPr>
              <w:t>40</w:t>
            </w:r>
            <w:r w:rsidR="009D6B32" w:rsidRPr="0071361B">
              <w:rPr>
                <w:rFonts w:ascii="Arial Narrow" w:hAnsi="Arial Narrow"/>
                <w:b w:val="0"/>
                <w:bCs/>
                <w:color w:val="000000"/>
                <w:sz w:val="22"/>
                <w:szCs w:val="22"/>
              </w:rPr>
              <w:t>%</w:t>
            </w:r>
          </w:p>
        </w:tc>
      </w:tr>
      <w:tr w:rsidR="009D6B32" w:rsidRPr="0071361B" w14:paraId="21474881" w14:textId="77777777" w:rsidTr="00BC2F2B">
        <w:tc>
          <w:tcPr>
            <w:tcW w:w="2518" w:type="dxa"/>
            <w:shd w:val="clear" w:color="auto" w:fill="DBE5F1"/>
          </w:tcPr>
          <w:p w14:paraId="7B29F2F7"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Description</w:t>
            </w:r>
          </w:p>
        </w:tc>
        <w:tc>
          <w:tcPr>
            <w:tcW w:w="6724" w:type="dxa"/>
            <w:shd w:val="clear" w:color="auto" w:fill="DBE5F1"/>
          </w:tcPr>
          <w:p w14:paraId="135AE671" w14:textId="77777777" w:rsidR="0060251C" w:rsidRPr="0071361B" w:rsidRDefault="0071361B" w:rsidP="0071361B">
            <w:pPr>
              <w:pStyle w:val="NormalCwk"/>
              <w:tabs>
                <w:tab w:val="left" w:pos="709"/>
              </w:tabs>
              <w:spacing w:before="40" w:after="40"/>
              <w:ind w:left="0"/>
              <w:rPr>
                <w:rFonts w:ascii="Arial Narrow" w:hAnsi="Arial Narrow"/>
                <w:bCs/>
                <w:sz w:val="18"/>
                <w:szCs w:val="18"/>
              </w:rPr>
            </w:pPr>
            <w:r w:rsidRPr="0071361B">
              <w:rPr>
                <w:rFonts w:ascii="Arial Narrow" w:hAnsi="Arial Narrow"/>
                <w:bCs/>
                <w:sz w:val="18"/>
                <w:szCs w:val="18"/>
              </w:rPr>
              <w:t>The in-module assessment will consist of a single coursework that will assess students’ ability to utilise conceptual modelling in Data Warehouses for the needs of subject oriented analysis; it will also assess students in depth and systematic understanding of key issues, advantages and problems related to data integration and warehousing. Finally, it will assess students’ ability to conceive and implement OLAP applications, to devise effective multi-dimensional databases and to use appropriate querying languages for effective decision making.</w:t>
            </w:r>
          </w:p>
        </w:tc>
      </w:tr>
      <w:tr w:rsidR="009D6B32" w:rsidRPr="0071361B" w14:paraId="0F7DC6BA" w14:textId="77777777" w:rsidTr="0071361B">
        <w:trPr>
          <w:trHeight w:val="1946"/>
        </w:trPr>
        <w:tc>
          <w:tcPr>
            <w:tcW w:w="2518" w:type="dxa"/>
            <w:shd w:val="clear" w:color="auto" w:fill="EDF2F8"/>
          </w:tcPr>
          <w:p w14:paraId="46B55355" w14:textId="77777777" w:rsidR="009D6B32" w:rsidRPr="0071361B" w:rsidRDefault="009D6B32" w:rsidP="00F848B7">
            <w:pPr>
              <w:tabs>
                <w:tab w:val="left" w:pos="2694"/>
              </w:tabs>
              <w:spacing w:before="240" w:after="120"/>
              <w:rPr>
                <w:rFonts w:ascii="Arial Narrow" w:hAnsi="Arial Narrow" w:cs="Calibri"/>
                <w:b w:val="0"/>
                <w:bCs/>
                <w:color w:val="000000"/>
                <w:sz w:val="20"/>
                <w:szCs w:val="20"/>
              </w:rPr>
            </w:pPr>
            <w:r w:rsidRPr="0071361B">
              <w:rPr>
                <w:rFonts w:ascii="Arial Narrow" w:hAnsi="Arial Narrow" w:cs="Calibri"/>
                <w:b w:val="0"/>
                <w:bCs/>
                <w:color w:val="000000"/>
                <w:sz w:val="20"/>
                <w:szCs w:val="20"/>
              </w:rPr>
              <w:t>Learning Outcomes Covered in this Assignment:</w:t>
            </w:r>
          </w:p>
        </w:tc>
        <w:tc>
          <w:tcPr>
            <w:tcW w:w="6724" w:type="dxa"/>
            <w:shd w:val="clear" w:color="auto" w:fill="EDF2F8"/>
          </w:tcPr>
          <w:p w14:paraId="354AAEE2" w14:textId="77777777" w:rsidR="005D6038" w:rsidRPr="0071361B" w:rsidRDefault="005D6038" w:rsidP="00B14C26">
            <w:pPr>
              <w:tabs>
                <w:tab w:val="left" w:pos="2694"/>
              </w:tabs>
              <w:spacing w:before="40" w:after="40"/>
              <w:jc w:val="both"/>
              <w:rPr>
                <w:rFonts w:ascii="Arial Narrow" w:eastAsia="Calibri" w:hAnsi="Arial Narrow"/>
                <w:b w:val="0"/>
                <w:color w:val="000000" w:themeColor="text1"/>
                <w:sz w:val="18"/>
                <w:szCs w:val="18"/>
              </w:rPr>
            </w:pPr>
            <w:r w:rsidRPr="0071361B">
              <w:rPr>
                <w:rFonts w:ascii="Arial Narrow" w:eastAsia="Calibri" w:hAnsi="Arial Narrow"/>
                <w:b w:val="0"/>
                <w:color w:val="000000" w:themeColor="text1"/>
                <w:sz w:val="18"/>
                <w:szCs w:val="18"/>
              </w:rPr>
              <w:t>This assignment contributes towards the following Learning Outcomes (LOs):</w:t>
            </w:r>
          </w:p>
          <w:p w14:paraId="575BF397" w14:textId="77777777" w:rsidR="000427AA" w:rsidRPr="000427AA" w:rsidRDefault="000427AA" w:rsidP="000427AA">
            <w:pPr>
              <w:autoSpaceDE w:val="0"/>
              <w:autoSpaceDN w:val="0"/>
              <w:adjustRightInd w:val="0"/>
              <w:spacing w:after="17"/>
              <w:jc w:val="both"/>
              <w:rPr>
                <w:rFonts w:ascii="Arial Narrow" w:eastAsia="Calibri" w:hAnsi="Arial Narrow" w:cs="Arial"/>
                <w:b w:val="0"/>
                <w:color w:val="000000"/>
                <w:sz w:val="18"/>
                <w:szCs w:val="18"/>
                <w:lang w:eastAsia="en-GB"/>
              </w:rPr>
            </w:pPr>
            <w:r w:rsidRPr="000427AA">
              <w:rPr>
                <w:rFonts w:ascii="Arial Narrow" w:eastAsia="Calibri" w:hAnsi="Arial Narrow" w:cs="Arial"/>
                <w:b w:val="0"/>
                <w:color w:val="000000"/>
                <w:sz w:val="18"/>
                <w:szCs w:val="18"/>
                <w:lang w:eastAsia="en-GB"/>
              </w:rPr>
              <w:t>LO 4. define customer relationship management, change management problems, select and apply appropriate Business</w:t>
            </w:r>
          </w:p>
          <w:p w14:paraId="7D9CBDCB" w14:textId="77777777" w:rsidR="000427AA" w:rsidRPr="000427AA" w:rsidRDefault="000427AA" w:rsidP="000427AA">
            <w:pPr>
              <w:autoSpaceDE w:val="0"/>
              <w:autoSpaceDN w:val="0"/>
              <w:adjustRightInd w:val="0"/>
              <w:spacing w:after="17"/>
              <w:jc w:val="both"/>
              <w:rPr>
                <w:rFonts w:ascii="Arial Narrow" w:eastAsia="Calibri" w:hAnsi="Arial Narrow" w:cs="Arial"/>
                <w:b w:val="0"/>
                <w:color w:val="000000"/>
                <w:sz w:val="18"/>
                <w:szCs w:val="18"/>
                <w:lang w:eastAsia="en-GB"/>
              </w:rPr>
            </w:pPr>
            <w:r w:rsidRPr="000427AA">
              <w:rPr>
                <w:rFonts w:ascii="Arial Narrow" w:eastAsia="Calibri" w:hAnsi="Arial Narrow" w:cs="Arial"/>
                <w:b w:val="0"/>
                <w:color w:val="000000"/>
                <w:sz w:val="18"/>
                <w:szCs w:val="18"/>
                <w:lang w:eastAsia="en-GB"/>
              </w:rPr>
              <w:t>Intelligence (BI) methodologies and evaluate BI solutions to these problems;</w:t>
            </w:r>
          </w:p>
          <w:p w14:paraId="4578517F" w14:textId="77777777" w:rsidR="000427AA" w:rsidRDefault="000427AA" w:rsidP="000427AA">
            <w:pPr>
              <w:autoSpaceDE w:val="0"/>
              <w:autoSpaceDN w:val="0"/>
              <w:adjustRightInd w:val="0"/>
              <w:spacing w:after="17"/>
              <w:jc w:val="both"/>
              <w:rPr>
                <w:rFonts w:ascii="Arial Narrow" w:eastAsia="Calibri" w:hAnsi="Arial Narrow" w:cs="Arial"/>
                <w:b w:val="0"/>
                <w:color w:val="000000"/>
                <w:sz w:val="18"/>
                <w:szCs w:val="18"/>
                <w:lang w:eastAsia="en-GB"/>
              </w:rPr>
            </w:pPr>
            <w:r w:rsidRPr="000427AA">
              <w:rPr>
                <w:rFonts w:ascii="Arial Narrow" w:eastAsia="Calibri" w:hAnsi="Arial Narrow" w:cs="Arial"/>
                <w:b w:val="0"/>
                <w:color w:val="000000"/>
                <w:sz w:val="18"/>
                <w:szCs w:val="18"/>
                <w:lang w:eastAsia="en-GB"/>
              </w:rPr>
              <w:t>LO 5. demonstrate competence in using BI Technologies and Tools on business data for the purposes of CRM and CM;</w:t>
            </w:r>
          </w:p>
          <w:p w14:paraId="18D070A2" w14:textId="233F10E8" w:rsidR="00354058" w:rsidRPr="000427AA" w:rsidRDefault="000427AA" w:rsidP="000427AA">
            <w:pPr>
              <w:autoSpaceDE w:val="0"/>
              <w:autoSpaceDN w:val="0"/>
              <w:adjustRightInd w:val="0"/>
              <w:spacing w:after="17"/>
              <w:jc w:val="both"/>
              <w:rPr>
                <w:rFonts w:ascii="Arial Narrow" w:eastAsia="Calibri" w:hAnsi="Arial Narrow" w:cs="Arial"/>
                <w:b w:val="0"/>
                <w:color w:val="000000"/>
                <w:sz w:val="18"/>
                <w:szCs w:val="18"/>
                <w:lang w:eastAsia="en-GB"/>
              </w:rPr>
            </w:pPr>
            <w:r w:rsidRPr="000427AA">
              <w:rPr>
                <w:rFonts w:ascii="Arial Narrow" w:eastAsia="Calibri" w:hAnsi="Arial Narrow" w:cs="Arial"/>
                <w:b w:val="0"/>
                <w:color w:val="000000"/>
                <w:sz w:val="18"/>
                <w:szCs w:val="18"/>
                <w:lang w:eastAsia="en-GB"/>
              </w:rPr>
              <w:t>LO 6. apply CRM knowledge and CM to support change and improve operational processes of service organizations.</w:t>
            </w:r>
          </w:p>
        </w:tc>
      </w:tr>
      <w:tr w:rsidR="009D6B32" w:rsidRPr="0071361B" w14:paraId="05E9EC18" w14:textId="77777777" w:rsidTr="00BC2F2B">
        <w:tc>
          <w:tcPr>
            <w:tcW w:w="2518" w:type="dxa"/>
            <w:shd w:val="clear" w:color="auto" w:fill="DBE5F1"/>
          </w:tcPr>
          <w:p w14:paraId="673D992C"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Handed Out:</w:t>
            </w:r>
          </w:p>
        </w:tc>
        <w:tc>
          <w:tcPr>
            <w:tcW w:w="6724" w:type="dxa"/>
            <w:shd w:val="clear" w:color="auto" w:fill="DBE5F1"/>
          </w:tcPr>
          <w:p w14:paraId="412A1163" w14:textId="0F82D9B3" w:rsidR="009D6B32" w:rsidRPr="0071361B" w:rsidRDefault="00E77EDA" w:rsidP="0071361B">
            <w:pPr>
              <w:tabs>
                <w:tab w:val="left" w:pos="2694"/>
              </w:tabs>
              <w:spacing w:before="240" w:after="120"/>
              <w:jc w:val="both"/>
              <w:rPr>
                <w:rFonts w:ascii="Arial Narrow" w:hAnsi="Arial Narrow"/>
                <w:b w:val="0"/>
                <w:color w:val="000000"/>
                <w:sz w:val="20"/>
                <w:szCs w:val="20"/>
              </w:rPr>
            </w:pPr>
            <w:r>
              <w:rPr>
                <w:rFonts w:ascii="Arial Narrow" w:hAnsi="Arial Narrow"/>
                <w:b w:val="0"/>
                <w:color w:val="000000"/>
                <w:sz w:val="20"/>
                <w:szCs w:val="20"/>
              </w:rPr>
              <w:t>28</w:t>
            </w:r>
            <w:r w:rsidR="006465DC" w:rsidRPr="006465DC">
              <w:rPr>
                <w:rFonts w:ascii="Arial Narrow" w:hAnsi="Arial Narrow"/>
                <w:b w:val="0"/>
                <w:color w:val="000000"/>
                <w:sz w:val="20"/>
                <w:szCs w:val="20"/>
                <w:vertAlign w:val="superscript"/>
              </w:rPr>
              <w:t>TH</w:t>
            </w:r>
            <w:r w:rsidR="006465DC">
              <w:rPr>
                <w:rFonts w:ascii="Arial Narrow" w:hAnsi="Arial Narrow"/>
                <w:b w:val="0"/>
                <w:color w:val="000000"/>
                <w:sz w:val="20"/>
                <w:szCs w:val="20"/>
              </w:rPr>
              <w:t xml:space="preserve"> March</w:t>
            </w:r>
            <w:r w:rsidR="0071361B" w:rsidRPr="0071361B">
              <w:rPr>
                <w:rFonts w:ascii="Arial Narrow" w:hAnsi="Arial Narrow"/>
                <w:b w:val="0"/>
                <w:color w:val="000000"/>
                <w:sz w:val="20"/>
                <w:szCs w:val="20"/>
              </w:rPr>
              <w:t xml:space="preserve"> 20</w:t>
            </w:r>
            <w:r w:rsidR="005714AE">
              <w:rPr>
                <w:rFonts w:ascii="Arial Narrow" w:hAnsi="Arial Narrow"/>
                <w:b w:val="0"/>
                <w:color w:val="000000"/>
                <w:sz w:val="20"/>
                <w:szCs w:val="20"/>
              </w:rPr>
              <w:t>2</w:t>
            </w:r>
            <w:r>
              <w:rPr>
                <w:rFonts w:ascii="Arial Narrow" w:hAnsi="Arial Narrow"/>
                <w:b w:val="0"/>
                <w:color w:val="000000"/>
                <w:sz w:val="20"/>
                <w:szCs w:val="20"/>
              </w:rPr>
              <w:t>4</w:t>
            </w:r>
          </w:p>
        </w:tc>
      </w:tr>
      <w:tr w:rsidR="009D6B32" w:rsidRPr="0071361B" w14:paraId="6ED9650F" w14:textId="77777777" w:rsidTr="00BC2F2B">
        <w:tc>
          <w:tcPr>
            <w:tcW w:w="2518" w:type="dxa"/>
            <w:shd w:val="clear" w:color="auto" w:fill="EDF2F8"/>
          </w:tcPr>
          <w:p w14:paraId="7A13021F"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Due Date</w:t>
            </w:r>
          </w:p>
        </w:tc>
        <w:tc>
          <w:tcPr>
            <w:tcW w:w="6724" w:type="dxa"/>
            <w:shd w:val="clear" w:color="auto" w:fill="EDF2F8"/>
          </w:tcPr>
          <w:p w14:paraId="46456250" w14:textId="386F1818" w:rsidR="00922A08" w:rsidRPr="0071361B" w:rsidRDefault="005714AE" w:rsidP="00922A08">
            <w:pPr>
              <w:tabs>
                <w:tab w:val="left" w:pos="2694"/>
              </w:tabs>
              <w:spacing w:before="240" w:after="120"/>
              <w:jc w:val="both"/>
              <w:rPr>
                <w:rFonts w:ascii="Arial Narrow" w:hAnsi="Arial Narrow"/>
                <w:b w:val="0"/>
                <w:color w:val="000000"/>
                <w:sz w:val="20"/>
                <w:szCs w:val="20"/>
              </w:rPr>
            </w:pPr>
            <w:r>
              <w:rPr>
                <w:rFonts w:ascii="Arial Narrow" w:hAnsi="Arial Narrow"/>
                <w:b w:val="0"/>
                <w:color w:val="000000"/>
                <w:sz w:val="20"/>
                <w:szCs w:val="20"/>
                <w:vertAlign w:val="superscript"/>
              </w:rPr>
              <w:t xml:space="preserve"> </w:t>
            </w:r>
            <w:r w:rsidR="00E77EDA">
              <w:rPr>
                <w:rFonts w:ascii="Arial Narrow" w:hAnsi="Arial Narrow"/>
                <w:b w:val="0"/>
                <w:color w:val="000000"/>
                <w:sz w:val="20"/>
                <w:szCs w:val="20"/>
              </w:rPr>
              <w:t>30</w:t>
            </w:r>
            <w:r w:rsidR="006465DC" w:rsidRPr="006465DC">
              <w:rPr>
                <w:rFonts w:ascii="Arial Narrow" w:hAnsi="Arial Narrow"/>
                <w:b w:val="0"/>
                <w:color w:val="000000"/>
                <w:sz w:val="20"/>
                <w:szCs w:val="20"/>
                <w:vertAlign w:val="superscript"/>
              </w:rPr>
              <w:t>TH</w:t>
            </w:r>
            <w:r w:rsidR="006465DC">
              <w:rPr>
                <w:rFonts w:ascii="Arial Narrow" w:hAnsi="Arial Narrow"/>
                <w:b w:val="0"/>
                <w:color w:val="000000"/>
                <w:sz w:val="20"/>
                <w:szCs w:val="20"/>
              </w:rPr>
              <w:t xml:space="preserve"> </w:t>
            </w:r>
            <w:r w:rsidR="00E77EDA">
              <w:rPr>
                <w:rFonts w:ascii="Arial Narrow" w:hAnsi="Arial Narrow"/>
                <w:b w:val="0"/>
                <w:color w:val="000000"/>
                <w:sz w:val="20"/>
                <w:szCs w:val="20"/>
              </w:rPr>
              <w:t>April</w:t>
            </w:r>
            <w:r w:rsidR="002B596B">
              <w:rPr>
                <w:rFonts w:ascii="Arial Narrow" w:hAnsi="Arial Narrow"/>
                <w:b w:val="0"/>
                <w:color w:val="000000"/>
                <w:sz w:val="20"/>
                <w:szCs w:val="20"/>
              </w:rPr>
              <w:t xml:space="preserve"> 20</w:t>
            </w:r>
            <w:r>
              <w:rPr>
                <w:rFonts w:ascii="Arial Narrow" w:hAnsi="Arial Narrow"/>
                <w:b w:val="0"/>
                <w:color w:val="000000"/>
                <w:sz w:val="20"/>
                <w:szCs w:val="20"/>
              </w:rPr>
              <w:t>2</w:t>
            </w:r>
            <w:r w:rsidR="00E77EDA">
              <w:rPr>
                <w:rFonts w:ascii="Arial Narrow" w:hAnsi="Arial Narrow"/>
                <w:b w:val="0"/>
                <w:color w:val="000000"/>
                <w:sz w:val="20"/>
                <w:szCs w:val="20"/>
              </w:rPr>
              <w:t>4</w:t>
            </w:r>
            <w:r w:rsidR="0071361B" w:rsidRPr="0071361B">
              <w:rPr>
                <w:rFonts w:ascii="Arial Narrow" w:hAnsi="Arial Narrow"/>
                <w:b w:val="0"/>
                <w:color w:val="000000"/>
                <w:sz w:val="20"/>
                <w:szCs w:val="20"/>
              </w:rPr>
              <w:t xml:space="preserve">, </w:t>
            </w:r>
            <w:r w:rsidR="00B577D2" w:rsidRPr="0071361B">
              <w:rPr>
                <w:rFonts w:ascii="Arial Narrow" w:hAnsi="Arial Narrow"/>
                <w:b w:val="0"/>
                <w:color w:val="000000"/>
                <w:sz w:val="20"/>
                <w:szCs w:val="20"/>
              </w:rPr>
              <w:t>Submission</w:t>
            </w:r>
            <w:r w:rsidR="002B596B">
              <w:rPr>
                <w:rFonts w:ascii="Arial Narrow" w:hAnsi="Arial Narrow"/>
                <w:b w:val="0"/>
                <w:color w:val="000000"/>
                <w:sz w:val="20"/>
                <w:szCs w:val="20"/>
              </w:rPr>
              <w:t xml:space="preserve"> by 13</w:t>
            </w:r>
            <w:r w:rsidR="00922A08" w:rsidRPr="0071361B">
              <w:rPr>
                <w:rFonts w:ascii="Arial Narrow" w:hAnsi="Arial Narrow"/>
                <w:b w:val="0"/>
                <w:color w:val="000000"/>
                <w:sz w:val="20"/>
                <w:szCs w:val="20"/>
              </w:rPr>
              <w:t>:00</w:t>
            </w:r>
          </w:p>
        </w:tc>
      </w:tr>
      <w:tr w:rsidR="009D6B32" w:rsidRPr="0071361B" w14:paraId="39EC6813" w14:textId="77777777" w:rsidTr="00BC2F2B">
        <w:tc>
          <w:tcPr>
            <w:tcW w:w="2518" w:type="dxa"/>
            <w:shd w:val="clear" w:color="auto" w:fill="DBE5F1"/>
          </w:tcPr>
          <w:p w14:paraId="2506F406"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Expected deliverables</w:t>
            </w:r>
          </w:p>
        </w:tc>
        <w:tc>
          <w:tcPr>
            <w:tcW w:w="6724" w:type="dxa"/>
            <w:shd w:val="clear" w:color="auto" w:fill="DBE5F1"/>
          </w:tcPr>
          <w:p w14:paraId="16CC6286" w14:textId="77777777" w:rsidR="009D6B32" w:rsidRPr="0071361B" w:rsidRDefault="005D6038" w:rsidP="00F134C5">
            <w:pPr>
              <w:tabs>
                <w:tab w:val="left" w:pos="2694"/>
              </w:tabs>
              <w:spacing w:before="240" w:after="120"/>
              <w:jc w:val="both"/>
              <w:rPr>
                <w:rFonts w:ascii="Arial Narrow" w:hAnsi="Arial Narrow"/>
                <w:b w:val="0"/>
                <w:color w:val="000000"/>
                <w:sz w:val="20"/>
                <w:szCs w:val="20"/>
              </w:rPr>
            </w:pPr>
            <w:r w:rsidRPr="0071361B">
              <w:rPr>
                <w:rFonts w:ascii="Arial Narrow" w:hAnsi="Arial Narrow"/>
                <w:b w:val="0"/>
                <w:color w:val="000000"/>
                <w:sz w:val="20"/>
                <w:szCs w:val="20"/>
              </w:rPr>
              <w:t>Submit on B</w:t>
            </w:r>
            <w:r w:rsidR="0031293C" w:rsidRPr="0071361B">
              <w:rPr>
                <w:rFonts w:ascii="Arial Narrow" w:hAnsi="Arial Narrow"/>
                <w:b w:val="0"/>
                <w:color w:val="000000"/>
                <w:sz w:val="20"/>
                <w:szCs w:val="20"/>
              </w:rPr>
              <w:t xml:space="preserve">lackboard a </w:t>
            </w:r>
            <w:r w:rsidR="00F134C5" w:rsidRPr="0071361B">
              <w:rPr>
                <w:rFonts w:ascii="Arial Narrow" w:hAnsi="Arial Narrow"/>
                <w:b w:val="0"/>
                <w:color w:val="000000"/>
                <w:sz w:val="20"/>
                <w:szCs w:val="20"/>
              </w:rPr>
              <w:t>single</w:t>
            </w:r>
            <w:r w:rsidR="0031293C" w:rsidRPr="0071361B">
              <w:rPr>
                <w:rFonts w:ascii="Arial Narrow" w:hAnsi="Arial Narrow"/>
                <w:b w:val="0"/>
                <w:color w:val="000000"/>
                <w:sz w:val="20"/>
                <w:szCs w:val="20"/>
              </w:rPr>
              <w:t xml:space="preserve"> file containing the required documentation (either in docx or pdf format). All implemented codes should be included in your documentation together with the results/analysis.</w:t>
            </w:r>
          </w:p>
        </w:tc>
      </w:tr>
      <w:tr w:rsidR="009D6B32" w:rsidRPr="0071361B" w14:paraId="2A70FF82" w14:textId="77777777" w:rsidTr="0071361B">
        <w:trPr>
          <w:trHeight w:val="493"/>
        </w:trPr>
        <w:tc>
          <w:tcPr>
            <w:tcW w:w="2518" w:type="dxa"/>
            <w:shd w:val="clear" w:color="auto" w:fill="EDF2F8"/>
          </w:tcPr>
          <w:p w14:paraId="3D617FFD"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Method of Submission:</w:t>
            </w:r>
          </w:p>
        </w:tc>
        <w:tc>
          <w:tcPr>
            <w:tcW w:w="6724" w:type="dxa"/>
            <w:shd w:val="clear" w:color="auto" w:fill="EDF2F8"/>
          </w:tcPr>
          <w:p w14:paraId="6077D3A4" w14:textId="77777777" w:rsidR="0031293C" w:rsidRPr="0071361B" w:rsidRDefault="0031293C" w:rsidP="0031293C">
            <w:pPr>
              <w:tabs>
                <w:tab w:val="left" w:pos="2694"/>
              </w:tabs>
              <w:spacing w:before="40" w:after="40"/>
              <w:jc w:val="both"/>
              <w:rPr>
                <w:rFonts w:ascii="Arial Narrow" w:eastAsia="Calibri" w:hAnsi="Arial Narrow"/>
                <w:b w:val="0"/>
                <w:color w:val="000000"/>
                <w:sz w:val="20"/>
                <w:szCs w:val="20"/>
              </w:rPr>
            </w:pPr>
          </w:p>
          <w:p w14:paraId="6FFF2666" w14:textId="77777777" w:rsidR="009D6B32" w:rsidRPr="0071361B" w:rsidRDefault="005D6038" w:rsidP="009B6AC2">
            <w:pPr>
              <w:tabs>
                <w:tab w:val="left" w:pos="2694"/>
              </w:tabs>
              <w:spacing w:before="40" w:after="40"/>
              <w:jc w:val="both"/>
              <w:rPr>
                <w:rFonts w:ascii="Arial Narrow" w:eastAsia="Calibri" w:hAnsi="Arial Narrow"/>
                <w:b w:val="0"/>
                <w:color w:val="000000"/>
                <w:sz w:val="20"/>
                <w:szCs w:val="20"/>
                <w:u w:val="single"/>
              </w:rPr>
            </w:pPr>
            <w:r w:rsidRPr="0071361B">
              <w:rPr>
                <w:rFonts w:ascii="Arial Narrow" w:eastAsia="Calibri" w:hAnsi="Arial Narrow"/>
                <w:b w:val="0"/>
                <w:color w:val="000000"/>
                <w:sz w:val="20"/>
                <w:szCs w:val="20"/>
              </w:rPr>
              <w:t>Electronic submission on BB via a provided link close to the submission time.</w:t>
            </w:r>
          </w:p>
        </w:tc>
      </w:tr>
      <w:tr w:rsidR="009D6B32" w:rsidRPr="0071361B" w14:paraId="0F01C366" w14:textId="77777777" w:rsidTr="00BC2F2B">
        <w:tc>
          <w:tcPr>
            <w:tcW w:w="2518" w:type="dxa"/>
            <w:shd w:val="clear" w:color="auto" w:fill="DBE5F1"/>
          </w:tcPr>
          <w:p w14:paraId="4C06D9CB" w14:textId="77777777" w:rsidR="00715BDC" w:rsidRPr="0071361B" w:rsidRDefault="001C37BB"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 xml:space="preserve">Type of </w:t>
            </w:r>
            <w:r w:rsidR="00523053" w:rsidRPr="0071361B">
              <w:rPr>
                <w:rFonts w:ascii="Arial Narrow" w:hAnsi="Arial Narrow" w:cs="Calibri"/>
                <w:b w:val="0"/>
                <w:bCs/>
                <w:color w:val="000000"/>
                <w:sz w:val="20"/>
                <w:szCs w:val="20"/>
              </w:rPr>
              <w:t>Feedback</w:t>
            </w:r>
            <w:r w:rsidRPr="0071361B">
              <w:rPr>
                <w:rFonts w:ascii="Arial Narrow" w:hAnsi="Arial Narrow" w:cs="Calibri"/>
                <w:b w:val="0"/>
                <w:bCs/>
                <w:color w:val="000000"/>
                <w:sz w:val="20"/>
                <w:szCs w:val="20"/>
              </w:rPr>
              <w:t xml:space="preserve"> and </w:t>
            </w:r>
            <w:r w:rsidR="00E97E8F" w:rsidRPr="0071361B">
              <w:rPr>
                <w:rFonts w:ascii="Arial Narrow" w:hAnsi="Arial Narrow" w:cs="Calibri"/>
                <w:b w:val="0"/>
                <w:bCs/>
                <w:color w:val="000000"/>
                <w:sz w:val="20"/>
                <w:szCs w:val="20"/>
              </w:rPr>
              <w:t xml:space="preserve">Due </w:t>
            </w:r>
            <w:r w:rsidRPr="0071361B">
              <w:rPr>
                <w:rFonts w:ascii="Arial Narrow" w:hAnsi="Arial Narrow" w:cs="Calibri"/>
                <w:b w:val="0"/>
                <w:bCs/>
                <w:color w:val="000000"/>
                <w:sz w:val="20"/>
                <w:szCs w:val="20"/>
              </w:rPr>
              <w:t>Date</w:t>
            </w:r>
            <w:r w:rsidR="00D918DE" w:rsidRPr="0071361B">
              <w:rPr>
                <w:rFonts w:ascii="Arial Narrow" w:hAnsi="Arial Narrow" w:cs="Calibri"/>
                <w:b w:val="0"/>
                <w:bCs/>
                <w:color w:val="000000"/>
                <w:sz w:val="20"/>
                <w:szCs w:val="20"/>
              </w:rPr>
              <w:t xml:space="preserve">: </w:t>
            </w:r>
          </w:p>
        </w:tc>
        <w:tc>
          <w:tcPr>
            <w:tcW w:w="6724" w:type="dxa"/>
            <w:shd w:val="clear" w:color="auto" w:fill="DBE5F1"/>
          </w:tcPr>
          <w:p w14:paraId="3DDE2A19" w14:textId="1DD1D7C6" w:rsidR="00715BDC" w:rsidRPr="0071361B" w:rsidRDefault="0031293C" w:rsidP="00F848B7">
            <w:pPr>
              <w:tabs>
                <w:tab w:val="left" w:pos="2694"/>
              </w:tabs>
              <w:spacing w:before="240" w:after="120"/>
              <w:jc w:val="both"/>
              <w:rPr>
                <w:rFonts w:ascii="Arial Narrow" w:hAnsi="Arial Narrow"/>
                <w:b w:val="0"/>
                <w:bCs/>
                <w:color w:val="000000"/>
                <w:sz w:val="20"/>
                <w:szCs w:val="20"/>
              </w:rPr>
            </w:pPr>
            <w:r w:rsidRPr="0071361B">
              <w:rPr>
                <w:rFonts w:ascii="Arial Narrow" w:hAnsi="Arial Narrow"/>
                <w:b w:val="0"/>
                <w:bCs/>
                <w:color w:val="000000"/>
                <w:sz w:val="20"/>
                <w:szCs w:val="20"/>
              </w:rPr>
              <w:t xml:space="preserve">Feedback </w:t>
            </w:r>
            <w:r w:rsidR="0071361B" w:rsidRPr="0071361B">
              <w:rPr>
                <w:rFonts w:ascii="Arial Narrow" w:hAnsi="Arial Narrow"/>
                <w:b w:val="0"/>
                <w:bCs/>
                <w:color w:val="000000"/>
                <w:sz w:val="20"/>
                <w:szCs w:val="20"/>
              </w:rPr>
              <w:t xml:space="preserve">will be provided on BB, on </w:t>
            </w:r>
            <w:r w:rsidR="00E77EDA">
              <w:rPr>
                <w:rFonts w:ascii="Arial Narrow" w:hAnsi="Arial Narrow"/>
                <w:b w:val="0"/>
                <w:bCs/>
                <w:color w:val="000000"/>
                <w:sz w:val="20"/>
                <w:szCs w:val="20"/>
              </w:rPr>
              <w:t>20</w:t>
            </w:r>
            <w:r w:rsidRPr="0071361B">
              <w:rPr>
                <w:rFonts w:ascii="Arial Narrow" w:hAnsi="Arial Narrow"/>
                <w:b w:val="0"/>
                <w:bCs/>
                <w:color w:val="000000"/>
                <w:sz w:val="20"/>
                <w:szCs w:val="20"/>
                <w:vertAlign w:val="superscript"/>
              </w:rPr>
              <w:t>th</w:t>
            </w:r>
            <w:r w:rsidR="0071361B" w:rsidRPr="0071361B">
              <w:rPr>
                <w:rFonts w:ascii="Arial Narrow" w:hAnsi="Arial Narrow"/>
                <w:b w:val="0"/>
                <w:bCs/>
                <w:color w:val="000000"/>
                <w:sz w:val="20"/>
                <w:szCs w:val="20"/>
              </w:rPr>
              <w:t xml:space="preserve"> </w:t>
            </w:r>
            <w:r w:rsidR="00E77EDA">
              <w:rPr>
                <w:rFonts w:ascii="Arial Narrow" w:hAnsi="Arial Narrow"/>
                <w:b w:val="0"/>
                <w:bCs/>
                <w:color w:val="000000"/>
                <w:sz w:val="20"/>
                <w:szCs w:val="20"/>
              </w:rPr>
              <w:t>May</w:t>
            </w:r>
            <w:r w:rsidR="0071361B" w:rsidRPr="0071361B">
              <w:rPr>
                <w:rFonts w:ascii="Arial Narrow" w:hAnsi="Arial Narrow"/>
                <w:b w:val="0"/>
                <w:bCs/>
                <w:color w:val="000000"/>
                <w:sz w:val="20"/>
                <w:szCs w:val="20"/>
              </w:rPr>
              <w:t xml:space="preserve"> 20</w:t>
            </w:r>
            <w:r w:rsidR="006F45AD">
              <w:rPr>
                <w:rFonts w:ascii="Arial Narrow" w:hAnsi="Arial Narrow"/>
                <w:b w:val="0"/>
                <w:bCs/>
                <w:color w:val="000000"/>
                <w:sz w:val="20"/>
                <w:szCs w:val="20"/>
              </w:rPr>
              <w:t>2</w:t>
            </w:r>
            <w:r w:rsidR="00E77EDA">
              <w:rPr>
                <w:rFonts w:ascii="Arial Narrow" w:hAnsi="Arial Narrow"/>
                <w:b w:val="0"/>
                <w:bCs/>
                <w:color w:val="000000"/>
                <w:sz w:val="20"/>
                <w:szCs w:val="20"/>
              </w:rPr>
              <w:t>4</w:t>
            </w:r>
            <w:r w:rsidR="0071361B" w:rsidRPr="0071361B">
              <w:rPr>
                <w:rFonts w:ascii="Arial Narrow" w:hAnsi="Arial Narrow"/>
                <w:b w:val="0"/>
                <w:bCs/>
                <w:color w:val="000000"/>
                <w:sz w:val="20"/>
                <w:szCs w:val="20"/>
              </w:rPr>
              <w:t xml:space="preserve"> (</w:t>
            </w:r>
            <w:r w:rsidR="00050F8C">
              <w:rPr>
                <w:rFonts w:ascii="Arial Narrow" w:hAnsi="Arial Narrow"/>
                <w:b w:val="0"/>
                <w:bCs/>
                <w:color w:val="000000"/>
                <w:sz w:val="20"/>
                <w:szCs w:val="20"/>
              </w:rPr>
              <w:t>appx.</w:t>
            </w:r>
            <w:r w:rsidR="0071361B" w:rsidRPr="0071361B">
              <w:rPr>
                <w:rFonts w:ascii="Arial Narrow" w:hAnsi="Arial Narrow"/>
                <w:b w:val="0"/>
                <w:bCs/>
                <w:color w:val="000000"/>
                <w:sz w:val="20"/>
                <w:szCs w:val="20"/>
              </w:rPr>
              <w:t>15</w:t>
            </w:r>
            <w:r w:rsidR="00D80E84" w:rsidRPr="0071361B">
              <w:rPr>
                <w:rFonts w:ascii="Arial Narrow" w:hAnsi="Arial Narrow"/>
                <w:b w:val="0"/>
                <w:bCs/>
                <w:color w:val="000000"/>
                <w:sz w:val="20"/>
                <w:szCs w:val="20"/>
              </w:rPr>
              <w:t xml:space="preserve"> working days)</w:t>
            </w:r>
          </w:p>
        </w:tc>
      </w:tr>
      <w:tr w:rsidR="00356F74" w:rsidRPr="0071361B" w14:paraId="704C323B" w14:textId="77777777" w:rsidTr="0071361B">
        <w:trPr>
          <w:trHeight w:val="3265"/>
        </w:trPr>
        <w:tc>
          <w:tcPr>
            <w:tcW w:w="2518" w:type="dxa"/>
            <w:shd w:val="clear" w:color="auto" w:fill="DBE5F1"/>
          </w:tcPr>
          <w:p w14:paraId="51B1CA04" w14:textId="77777777" w:rsidR="00356F74" w:rsidRPr="0071361B" w:rsidRDefault="00356F74"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BCS CRITERIA MEETING IN THIS ASSIGNMENT</w:t>
            </w:r>
          </w:p>
        </w:tc>
        <w:tc>
          <w:tcPr>
            <w:tcW w:w="6724" w:type="dxa"/>
            <w:shd w:val="clear" w:color="auto" w:fill="DBE5F1"/>
          </w:tcPr>
          <w:p w14:paraId="2C9FCA81"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7.1.1 Critical review of literature </w:t>
            </w:r>
          </w:p>
          <w:p w14:paraId="0928828B"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7.1.2 Development of the self-directed learner</w:t>
            </w:r>
          </w:p>
          <w:p w14:paraId="7224D381"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7.1.3 Respond to opportunities for innovation </w:t>
            </w:r>
          </w:p>
          <w:p w14:paraId="09D2E0DF"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7.1.6 Use appropriate processes </w:t>
            </w:r>
          </w:p>
          <w:p w14:paraId="7A0978CA"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7.1.7 Investigate and define a problem </w:t>
            </w:r>
          </w:p>
          <w:p w14:paraId="586BDCE9"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7.1.8 Apply principles of supporting disciplines </w:t>
            </w:r>
          </w:p>
          <w:p w14:paraId="3D06B67A"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8.1.1 Systematic understanding of knowledge of the domain with depth in particular areas </w:t>
            </w:r>
          </w:p>
          <w:p w14:paraId="45934C5F"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8.1.2 Comprehensive understanding of essential principles and practices</w:t>
            </w:r>
          </w:p>
          <w:p w14:paraId="3EE5C17D"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8.2.1 Produce work informed by research at the forefront</w:t>
            </w:r>
          </w:p>
          <w:p w14:paraId="0F3C9E3F"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9.1.1 Systematic understanding of knowledge at the forefront in development and implementation</w:t>
            </w:r>
          </w:p>
          <w:p w14:paraId="238F9574"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of systems </w:t>
            </w:r>
          </w:p>
          <w:p w14:paraId="56655051"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9.1.2 Comprehensive understanding of the </w:t>
            </w:r>
            <w:proofErr w:type="gramStart"/>
            <w:r w:rsidRPr="0071361B">
              <w:rPr>
                <w:rFonts w:ascii="Arial Narrow" w:eastAsia="Calibri" w:hAnsi="Arial Narrow"/>
                <w:sz w:val="18"/>
                <w:szCs w:val="18"/>
                <w:lang w:val="en-US" w:eastAsia="en-GB"/>
              </w:rPr>
              <w:t>state of the art</w:t>
            </w:r>
            <w:proofErr w:type="gramEnd"/>
            <w:r w:rsidRPr="0071361B">
              <w:rPr>
                <w:rFonts w:ascii="Arial Narrow" w:eastAsia="Calibri" w:hAnsi="Arial Narrow"/>
                <w:sz w:val="18"/>
                <w:szCs w:val="18"/>
                <w:lang w:val="en-US" w:eastAsia="en-GB"/>
              </w:rPr>
              <w:t xml:space="preserve"> techniques</w:t>
            </w:r>
          </w:p>
          <w:p w14:paraId="07C710B7" w14:textId="77777777" w:rsidR="009F7276"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10.2.1 Critical awareness of current research issues, problems and/or insights </w:t>
            </w:r>
          </w:p>
          <w:p w14:paraId="7AD8F56C" w14:textId="77777777" w:rsidR="00356F74" w:rsidRPr="0071361B" w:rsidRDefault="00356F74" w:rsidP="009F7276">
            <w:pPr>
              <w:jc w:val="both"/>
              <w:rPr>
                <w:rFonts w:ascii="Arial Narrow" w:hAnsi="Arial Narrow" w:cs="Arial"/>
                <w:b w:val="0"/>
                <w:sz w:val="20"/>
                <w:szCs w:val="20"/>
                <w:lang w:eastAsia="en-GB"/>
              </w:rPr>
            </w:pPr>
          </w:p>
        </w:tc>
      </w:tr>
    </w:tbl>
    <w:p w14:paraId="36300755" w14:textId="77777777" w:rsidR="009F7276" w:rsidRPr="0071361B" w:rsidRDefault="009F7276" w:rsidP="00EE46C3">
      <w:pPr>
        <w:tabs>
          <w:tab w:val="left" w:pos="2694"/>
        </w:tabs>
        <w:spacing w:before="240" w:after="120"/>
        <w:jc w:val="both"/>
        <w:rPr>
          <w:rFonts w:ascii="Arial Narrow" w:hAnsi="Arial Narrow" w:cs="Calibri"/>
          <w:bCs/>
          <w:color w:val="000000"/>
          <w:sz w:val="20"/>
          <w:szCs w:val="20"/>
        </w:rPr>
      </w:pPr>
    </w:p>
    <w:p w14:paraId="6B961221" w14:textId="77777777" w:rsidR="00EE46C3" w:rsidRPr="0071361B" w:rsidRDefault="00EE46C3" w:rsidP="00EE46C3">
      <w:pPr>
        <w:tabs>
          <w:tab w:val="left" w:pos="2694"/>
        </w:tabs>
        <w:spacing w:before="240" w:after="120"/>
        <w:jc w:val="both"/>
        <w:rPr>
          <w:rFonts w:ascii="Arial Narrow" w:hAnsi="Arial Narrow" w:cs="Calibri"/>
          <w:bCs/>
          <w:color w:val="000000"/>
          <w:sz w:val="20"/>
          <w:szCs w:val="20"/>
        </w:rPr>
      </w:pPr>
      <w:r w:rsidRPr="0071361B">
        <w:rPr>
          <w:rFonts w:ascii="Arial Narrow" w:hAnsi="Arial Narrow" w:cs="Calibri"/>
          <w:bCs/>
          <w:color w:val="000000"/>
          <w:sz w:val="20"/>
          <w:szCs w:val="20"/>
        </w:rPr>
        <w:lastRenderedPageBreak/>
        <w:t>Assessment regulations</w:t>
      </w:r>
    </w:p>
    <w:p w14:paraId="77427C6A" w14:textId="77777777" w:rsidR="00EE46C3" w:rsidRPr="0071361B" w:rsidRDefault="00EE46C3" w:rsidP="00EE46C3">
      <w:pPr>
        <w:tabs>
          <w:tab w:val="left" w:pos="2694"/>
        </w:tabs>
        <w:spacing w:before="240" w:after="120"/>
        <w:jc w:val="both"/>
        <w:rPr>
          <w:rFonts w:ascii="Arial Narrow" w:hAnsi="Arial Narrow"/>
          <w:b w:val="0"/>
          <w:bCs/>
          <w:color w:val="000000"/>
          <w:sz w:val="22"/>
          <w:szCs w:val="22"/>
        </w:rPr>
      </w:pPr>
      <w:r w:rsidRPr="0071361B">
        <w:rPr>
          <w:rFonts w:ascii="Arial Narrow" w:hAnsi="Arial Narrow"/>
          <w:b w:val="0"/>
          <w:bCs/>
          <w:color w:val="000000"/>
          <w:sz w:val="22"/>
          <w:szCs w:val="22"/>
        </w:rPr>
        <w:t>Refer to section 4 of the “How you study” guide for undergraduate students for a clarification of how you are assessed, penalties and late submissions, what constitutes plagiarism etc.</w:t>
      </w:r>
    </w:p>
    <w:p w14:paraId="4CABD53C" w14:textId="77777777" w:rsidR="00F848B7" w:rsidRPr="0071361B" w:rsidRDefault="00EE46C3" w:rsidP="00EE46C3">
      <w:pPr>
        <w:tabs>
          <w:tab w:val="left" w:pos="2694"/>
        </w:tabs>
        <w:spacing w:before="240" w:after="120"/>
        <w:jc w:val="both"/>
        <w:rPr>
          <w:rFonts w:ascii="Arial Narrow" w:hAnsi="Arial Narrow" w:cs="Calibri"/>
          <w:bCs/>
          <w:color w:val="000000"/>
          <w:sz w:val="22"/>
          <w:szCs w:val="22"/>
        </w:rPr>
      </w:pPr>
      <w:r w:rsidRPr="0071361B">
        <w:rPr>
          <w:rFonts w:ascii="Arial Narrow" w:hAnsi="Arial Narrow" w:cs="Calibri"/>
          <w:bCs/>
          <w:color w:val="000000"/>
          <w:sz w:val="22"/>
          <w:szCs w:val="22"/>
        </w:rPr>
        <w:t>Penalty for Late Submission</w:t>
      </w:r>
    </w:p>
    <w:p w14:paraId="772039D5" w14:textId="77777777" w:rsidR="00EE46C3" w:rsidRPr="0071361B" w:rsidRDefault="00EE46C3" w:rsidP="00EE46C3">
      <w:pPr>
        <w:tabs>
          <w:tab w:val="left" w:pos="2694"/>
        </w:tabs>
        <w:spacing w:before="240" w:after="120"/>
        <w:jc w:val="both"/>
        <w:rPr>
          <w:rFonts w:ascii="Arial Narrow" w:hAnsi="Arial Narrow"/>
          <w:bCs/>
          <w:color w:val="000000"/>
          <w:sz w:val="22"/>
          <w:szCs w:val="22"/>
        </w:rPr>
      </w:pPr>
      <w:r w:rsidRPr="0071361B">
        <w:rPr>
          <w:rFonts w:ascii="Arial Narrow" w:hAnsi="Arial Narrow"/>
          <w:b w:val="0"/>
          <w:bCs/>
          <w:color w:val="000000"/>
          <w:sz w:val="22"/>
          <w:szCs w:val="22"/>
        </w:rPr>
        <w:t xml:space="preserve">If you submit your coursework late but within 24 hours or one working day of the specified deadline, 10 marks will be deducted from the final mark, as a penalty for late submission, except for work which obtains a mark in the range </w:t>
      </w:r>
      <w:r w:rsidR="005B1A67">
        <w:rPr>
          <w:rFonts w:ascii="Arial Narrow" w:hAnsi="Arial Narrow"/>
          <w:b w:val="0"/>
          <w:bCs/>
          <w:color w:val="000000"/>
          <w:sz w:val="22"/>
          <w:szCs w:val="22"/>
        </w:rPr>
        <w:t>50 – 5</w:t>
      </w:r>
      <w:r w:rsidRPr="0071361B">
        <w:rPr>
          <w:rFonts w:ascii="Arial Narrow" w:hAnsi="Arial Narrow"/>
          <w:b w:val="0"/>
          <w:bCs/>
          <w:color w:val="000000"/>
          <w:sz w:val="22"/>
          <w:szCs w:val="22"/>
        </w:rPr>
        <w:t>9%, in which case the mark wi</w:t>
      </w:r>
      <w:r w:rsidR="005B1A67">
        <w:rPr>
          <w:rFonts w:ascii="Arial Narrow" w:hAnsi="Arial Narrow"/>
          <w:b w:val="0"/>
          <w:bCs/>
          <w:color w:val="000000"/>
          <w:sz w:val="22"/>
          <w:szCs w:val="22"/>
        </w:rPr>
        <w:t>ll be capped at the pass mark (5</w:t>
      </w:r>
      <w:r w:rsidRPr="0071361B">
        <w:rPr>
          <w:rFonts w:ascii="Arial Narrow" w:hAnsi="Arial Narrow"/>
          <w:b w:val="0"/>
          <w:bCs/>
          <w:color w:val="000000"/>
          <w:sz w:val="22"/>
          <w:szCs w:val="22"/>
        </w:rPr>
        <w:t xml:space="preserve">0%). If you submit your coursework more than 24 hours or more than one working day after the specified deadline you will be given a mark of zero for the work in question unless a claim of Mitigating Circumstances has been submitted and accepted as valid. </w:t>
      </w:r>
    </w:p>
    <w:p w14:paraId="2A5794D2" w14:textId="77777777" w:rsidR="001C37BB" w:rsidRPr="0071361B" w:rsidRDefault="00EE46C3" w:rsidP="00C2247A">
      <w:pPr>
        <w:tabs>
          <w:tab w:val="left" w:pos="2694"/>
        </w:tabs>
        <w:spacing w:before="240" w:after="120"/>
        <w:jc w:val="both"/>
        <w:rPr>
          <w:rFonts w:ascii="Arial Narrow" w:hAnsi="Arial Narrow"/>
          <w:b w:val="0"/>
          <w:bCs/>
          <w:color w:val="000000"/>
          <w:sz w:val="22"/>
          <w:szCs w:val="22"/>
        </w:rPr>
      </w:pPr>
      <w:r w:rsidRPr="0071361B">
        <w:rPr>
          <w:rFonts w:ascii="Arial Narrow" w:hAnsi="Arial Narrow"/>
          <w:b w:val="0"/>
          <w:bCs/>
          <w:color w:val="000000"/>
          <w:sz w:val="22"/>
          <w:szCs w:val="22"/>
        </w:rPr>
        <w:t>It is recognised that on occasion, illness or a personal crisis can mean that you fail to submit a piece of work on time. In such cases you must inform the Campus Office in writing on a mitigating circumstances form, giving the reason for your late or non-submission. You must provide relevant documentary evidence with the form. This information will be reported to the relevant Assessment Board that will decide whether the mark of zero shall stand. For more detailed information regarding University Assessment Regulations, please refer to the following website:</w:t>
      </w:r>
      <w:hyperlink r:id="rId13" w:history="1">
        <w:r w:rsidRPr="0071361B">
          <w:rPr>
            <w:rFonts w:ascii="Arial Narrow" w:hAnsi="Arial Narrow"/>
            <w:bCs/>
            <w:color w:val="000000"/>
            <w:sz w:val="22"/>
            <w:szCs w:val="22"/>
          </w:rPr>
          <w:t>http://www.westminster.ac.uk/study/current-students/resources/academic-regulations</w:t>
        </w:r>
      </w:hyperlink>
    </w:p>
    <w:p w14:paraId="7CF4FA40" w14:textId="77777777" w:rsidR="0071361B" w:rsidRPr="00293CF0" w:rsidRDefault="007737CB" w:rsidP="00061AEB">
      <w:pPr>
        <w:rPr>
          <w:rFonts w:ascii="Arial Narrow" w:hAnsi="Arial Narrow"/>
          <w:sz w:val="22"/>
          <w:szCs w:val="22"/>
        </w:rPr>
      </w:pPr>
      <w:r>
        <w:rPr>
          <w:rFonts w:ascii="Verdana" w:hAnsi="Verdana"/>
          <w:b w:val="0"/>
          <w:color w:val="760027"/>
          <w:sz w:val="28"/>
          <w:szCs w:val="28"/>
        </w:rPr>
        <w:br w:type="page"/>
      </w:r>
    </w:p>
    <w:p w14:paraId="5D3171C5" w14:textId="77777777" w:rsidR="000C148B" w:rsidRDefault="000C148B" w:rsidP="000C148B">
      <w:pPr>
        <w:pStyle w:val="small-heading"/>
        <w:rPr>
          <w:rStyle w:val="Strong"/>
          <w:rFonts w:asciiTheme="minorHAnsi" w:hAnsiTheme="minorHAnsi" w:cs="Arial"/>
          <w:sz w:val="21"/>
          <w:szCs w:val="21"/>
        </w:rPr>
      </w:pPr>
    </w:p>
    <w:p w14:paraId="4CE66A9B" w14:textId="21202AC7" w:rsidR="000C148B" w:rsidRPr="003810D0" w:rsidRDefault="000C148B" w:rsidP="000C148B">
      <w:pPr>
        <w:pStyle w:val="small-heading"/>
        <w:jc w:val="both"/>
        <w:rPr>
          <w:rFonts w:asciiTheme="minorHAnsi" w:hAnsiTheme="minorHAnsi" w:cs="Arial"/>
          <w:b/>
          <w:bCs/>
          <w:sz w:val="27"/>
          <w:szCs w:val="27"/>
        </w:rPr>
      </w:pPr>
      <w:r w:rsidRPr="003810D0">
        <w:rPr>
          <w:rFonts w:asciiTheme="minorHAnsi" w:hAnsiTheme="minorHAnsi" w:cs="Arial"/>
          <w:b/>
          <w:bCs/>
          <w:sz w:val="27"/>
          <w:szCs w:val="27"/>
        </w:rPr>
        <w:t xml:space="preserve">Data Set Information: </w:t>
      </w:r>
      <w:r w:rsidR="00A41B04" w:rsidRPr="00A41B04">
        <w:rPr>
          <w:rFonts w:asciiTheme="minorHAnsi" w:hAnsiTheme="minorHAnsi" w:cs="Arial"/>
          <w:sz w:val="20"/>
          <w:szCs w:val="20"/>
        </w:rPr>
        <w:t xml:space="preserve">The dataset has 38765 rows </w:t>
      </w:r>
      <w:r w:rsidR="00EB363B">
        <w:rPr>
          <w:rFonts w:asciiTheme="minorHAnsi" w:hAnsiTheme="minorHAnsi" w:cs="Arial"/>
          <w:sz w:val="20"/>
          <w:szCs w:val="20"/>
        </w:rPr>
        <w:t>comprising</w:t>
      </w:r>
      <w:r w:rsidR="00A41B04" w:rsidRPr="00A41B04">
        <w:rPr>
          <w:rFonts w:asciiTheme="minorHAnsi" w:hAnsiTheme="minorHAnsi" w:cs="Arial"/>
          <w:sz w:val="20"/>
          <w:szCs w:val="20"/>
        </w:rPr>
        <w:t xml:space="preserve"> purchase orders of </w:t>
      </w:r>
      <w:r w:rsidR="002329D7">
        <w:rPr>
          <w:rFonts w:asciiTheme="minorHAnsi" w:hAnsiTheme="minorHAnsi" w:cs="Arial"/>
          <w:sz w:val="20"/>
          <w:szCs w:val="20"/>
        </w:rPr>
        <w:t xml:space="preserve">customers </w:t>
      </w:r>
      <w:r w:rsidR="002329D7" w:rsidRPr="00A41B04">
        <w:rPr>
          <w:rFonts w:asciiTheme="minorHAnsi" w:hAnsiTheme="minorHAnsi" w:cs="Arial"/>
          <w:sz w:val="20"/>
          <w:szCs w:val="20"/>
        </w:rPr>
        <w:t>from</w:t>
      </w:r>
      <w:r w:rsidR="00A41B04" w:rsidRPr="00A41B04">
        <w:rPr>
          <w:rFonts w:asciiTheme="minorHAnsi" w:hAnsiTheme="minorHAnsi" w:cs="Arial"/>
          <w:sz w:val="20"/>
          <w:szCs w:val="20"/>
        </w:rPr>
        <w:t xml:space="preserve"> grocery stores. These orders can be analysed using Market Basket Analysis</w:t>
      </w:r>
      <w:r w:rsidR="00A41B04">
        <w:rPr>
          <w:rFonts w:asciiTheme="minorHAnsi" w:hAnsiTheme="minorHAnsi" w:cs="Arial"/>
          <w:sz w:val="20"/>
          <w:szCs w:val="20"/>
        </w:rPr>
        <w:t xml:space="preserve"> or clustering for performing RFM analysis.</w:t>
      </w:r>
    </w:p>
    <w:p w14:paraId="3E94A68F" w14:textId="77777777" w:rsidR="000C148B" w:rsidRPr="00DE5C2E" w:rsidRDefault="000C148B" w:rsidP="000C148B">
      <w:pPr>
        <w:rPr>
          <w:rFonts w:asciiTheme="minorHAnsi" w:hAnsiTheme="minorHAnsi" w:cs="Arial"/>
          <w:sz w:val="27"/>
          <w:szCs w:val="27"/>
          <w:lang w:eastAsia="en-GB"/>
        </w:rPr>
      </w:pPr>
      <w:r w:rsidRPr="00DE5C2E">
        <w:rPr>
          <w:rFonts w:asciiTheme="minorHAnsi" w:hAnsiTheme="minorHAnsi" w:cs="Arial"/>
          <w:bCs/>
          <w:sz w:val="27"/>
          <w:szCs w:val="27"/>
          <w:lang w:eastAsia="en-GB"/>
        </w:rPr>
        <w:t>Attribute Information:</w:t>
      </w:r>
    </w:p>
    <w:p w14:paraId="2824EA64" w14:textId="7017D263" w:rsidR="00EA41A4" w:rsidRDefault="00EA41A4" w:rsidP="000C148B">
      <w:pPr>
        <w:rPr>
          <w:rFonts w:asciiTheme="minorHAnsi" w:hAnsiTheme="minorHAnsi" w:cs="Arial"/>
          <w:b w:val="0"/>
          <w:bCs/>
          <w:sz w:val="20"/>
          <w:szCs w:val="20"/>
          <w:lang w:eastAsia="en-GB"/>
        </w:rPr>
      </w:pPr>
      <w:r>
        <w:rPr>
          <w:rFonts w:asciiTheme="minorHAnsi" w:hAnsiTheme="minorHAnsi" w:cs="Arial"/>
          <w:sz w:val="20"/>
          <w:szCs w:val="20"/>
          <w:lang w:eastAsia="en-GB"/>
        </w:rPr>
        <w:t xml:space="preserve">Member </w:t>
      </w:r>
      <w:r w:rsidRPr="00DE5C2E">
        <w:rPr>
          <w:rFonts w:asciiTheme="minorHAnsi" w:hAnsiTheme="minorHAnsi" w:cs="Arial"/>
          <w:sz w:val="20"/>
          <w:szCs w:val="20"/>
          <w:lang w:eastAsia="en-GB"/>
        </w:rPr>
        <w:t>N</w:t>
      </w:r>
      <w:r>
        <w:rPr>
          <w:rFonts w:asciiTheme="minorHAnsi" w:hAnsiTheme="minorHAnsi" w:cs="Arial"/>
          <w:sz w:val="20"/>
          <w:szCs w:val="20"/>
          <w:lang w:eastAsia="en-GB"/>
        </w:rPr>
        <w:t>umber</w:t>
      </w:r>
      <w:r w:rsidR="000C148B" w:rsidRPr="00DE5C2E">
        <w:rPr>
          <w:rFonts w:asciiTheme="minorHAnsi" w:hAnsiTheme="minorHAnsi" w:cs="Arial"/>
          <w:sz w:val="20"/>
          <w:szCs w:val="20"/>
          <w:lang w:eastAsia="en-GB"/>
        </w:rPr>
        <w:t>:</w:t>
      </w:r>
      <w:r w:rsidR="000C148B" w:rsidRPr="00DE5C2E">
        <w:rPr>
          <w:rFonts w:asciiTheme="minorHAnsi" w:hAnsiTheme="minorHAnsi" w:cs="Arial"/>
          <w:b w:val="0"/>
          <w:bCs/>
          <w:sz w:val="20"/>
          <w:szCs w:val="20"/>
          <w:lang w:eastAsia="en-GB"/>
        </w:rPr>
        <w:t xml:space="preserve"> Nominal, a </w:t>
      </w:r>
      <w:r>
        <w:rPr>
          <w:rFonts w:asciiTheme="minorHAnsi" w:hAnsiTheme="minorHAnsi" w:cs="Arial"/>
          <w:b w:val="0"/>
          <w:bCs/>
          <w:sz w:val="20"/>
          <w:szCs w:val="20"/>
          <w:lang w:eastAsia="en-GB"/>
        </w:rPr>
        <w:t>4</w:t>
      </w:r>
      <w:r w:rsidR="000C148B" w:rsidRPr="00DE5C2E">
        <w:rPr>
          <w:rFonts w:asciiTheme="minorHAnsi" w:hAnsiTheme="minorHAnsi" w:cs="Arial"/>
          <w:b w:val="0"/>
          <w:bCs/>
          <w:sz w:val="20"/>
          <w:szCs w:val="20"/>
          <w:lang w:eastAsia="en-GB"/>
        </w:rPr>
        <w:t xml:space="preserve">-digit integral number uniquely assigned to each </w:t>
      </w:r>
      <w:r>
        <w:rPr>
          <w:rFonts w:asciiTheme="minorHAnsi" w:hAnsiTheme="minorHAnsi" w:cs="Arial"/>
          <w:b w:val="0"/>
          <w:bCs/>
          <w:sz w:val="20"/>
          <w:szCs w:val="20"/>
          <w:lang w:eastAsia="en-GB"/>
        </w:rPr>
        <w:t>member</w:t>
      </w:r>
      <w:r w:rsidR="000C148B" w:rsidRPr="00DE5C2E">
        <w:rPr>
          <w:rFonts w:asciiTheme="minorHAnsi" w:hAnsiTheme="minorHAnsi" w:cs="Arial"/>
          <w:b w:val="0"/>
          <w:bCs/>
          <w:sz w:val="20"/>
          <w:szCs w:val="20"/>
          <w:lang w:eastAsia="en-GB"/>
        </w:rPr>
        <w:t xml:space="preserve">. </w:t>
      </w:r>
    </w:p>
    <w:p w14:paraId="45EF14C4" w14:textId="61FDD601" w:rsidR="000C148B" w:rsidRDefault="00EA41A4" w:rsidP="00EA41A4">
      <w:pPr>
        <w:rPr>
          <w:rStyle w:val="Strong"/>
          <w:rFonts w:asciiTheme="minorHAnsi" w:hAnsiTheme="minorHAnsi" w:cs="Arial"/>
          <w:sz w:val="20"/>
          <w:szCs w:val="20"/>
        </w:rPr>
      </w:pPr>
      <w:r>
        <w:rPr>
          <w:rFonts w:asciiTheme="minorHAnsi" w:hAnsiTheme="minorHAnsi" w:cs="Arial"/>
          <w:sz w:val="20"/>
          <w:szCs w:val="20"/>
          <w:lang w:eastAsia="en-GB"/>
        </w:rPr>
        <w:t xml:space="preserve">Item </w:t>
      </w:r>
      <w:r w:rsidR="000C148B" w:rsidRPr="00DE5C2E">
        <w:rPr>
          <w:rFonts w:asciiTheme="minorHAnsi" w:hAnsiTheme="minorHAnsi" w:cs="Arial"/>
          <w:sz w:val="20"/>
          <w:szCs w:val="20"/>
          <w:lang w:eastAsia="en-GB"/>
        </w:rPr>
        <w:t>Description:</w:t>
      </w:r>
      <w:r w:rsidR="000C148B" w:rsidRPr="00DE5C2E">
        <w:rPr>
          <w:rFonts w:asciiTheme="minorHAnsi" w:hAnsiTheme="minorHAnsi" w:cs="Arial"/>
          <w:b w:val="0"/>
          <w:bCs/>
          <w:sz w:val="20"/>
          <w:szCs w:val="20"/>
          <w:lang w:eastAsia="en-GB"/>
        </w:rPr>
        <w:t xml:space="preserve"> Product (item) name. Nominal.</w:t>
      </w:r>
      <w:r w:rsidR="000C148B" w:rsidRPr="00DE5C2E">
        <w:rPr>
          <w:rFonts w:asciiTheme="minorHAnsi" w:hAnsiTheme="minorHAnsi" w:cs="Arial"/>
          <w:b w:val="0"/>
          <w:bCs/>
          <w:sz w:val="20"/>
          <w:szCs w:val="20"/>
          <w:lang w:eastAsia="en-GB"/>
        </w:rPr>
        <w:br/>
      </w:r>
      <w:r w:rsidR="000C148B" w:rsidRPr="00DE5C2E">
        <w:rPr>
          <w:rFonts w:asciiTheme="minorHAnsi" w:hAnsiTheme="minorHAnsi" w:cs="Arial"/>
          <w:sz w:val="20"/>
          <w:szCs w:val="20"/>
          <w:lang w:eastAsia="en-GB"/>
        </w:rPr>
        <w:t>Date</w:t>
      </w:r>
      <w:r w:rsidR="000C148B" w:rsidRPr="00DE5C2E">
        <w:rPr>
          <w:rFonts w:asciiTheme="minorHAnsi" w:hAnsiTheme="minorHAnsi" w:cs="Arial"/>
          <w:b w:val="0"/>
          <w:bCs/>
          <w:sz w:val="20"/>
          <w:szCs w:val="20"/>
          <w:lang w:eastAsia="en-GB"/>
        </w:rPr>
        <w:t>: Numeric, the day and time when each transaction was generated.</w:t>
      </w:r>
      <w:r w:rsidR="000C148B" w:rsidRPr="00DE5C2E">
        <w:rPr>
          <w:rFonts w:asciiTheme="minorHAnsi" w:hAnsiTheme="minorHAnsi" w:cs="Arial"/>
          <w:b w:val="0"/>
          <w:bCs/>
          <w:sz w:val="20"/>
          <w:szCs w:val="20"/>
          <w:lang w:eastAsia="en-GB"/>
        </w:rPr>
        <w:br/>
      </w:r>
      <w:r w:rsidR="000C148B" w:rsidRPr="000C148B">
        <w:rPr>
          <w:rStyle w:val="Strong"/>
          <w:rFonts w:asciiTheme="minorHAnsi" w:hAnsiTheme="minorHAnsi" w:cs="Arial"/>
          <w:sz w:val="20"/>
          <w:szCs w:val="20"/>
        </w:rPr>
        <w:t xml:space="preserve">The dataset is available </w:t>
      </w:r>
      <w:r w:rsidR="00564C03" w:rsidRPr="000B6DB6">
        <w:rPr>
          <w:rFonts w:asciiTheme="minorHAnsi" w:hAnsiTheme="minorHAnsi"/>
        </w:rPr>
        <w:t>on BB</w:t>
      </w:r>
    </w:p>
    <w:p w14:paraId="3752C125" w14:textId="77777777" w:rsidR="00EA41A4" w:rsidRPr="000C148B" w:rsidRDefault="00EA41A4" w:rsidP="00EA41A4">
      <w:pPr>
        <w:rPr>
          <w:rFonts w:asciiTheme="minorHAnsi" w:hAnsiTheme="minorHAnsi" w:cs="Arial"/>
          <w:b w:val="0"/>
          <w:bCs/>
          <w:sz w:val="20"/>
          <w:szCs w:val="20"/>
        </w:rPr>
      </w:pPr>
    </w:p>
    <w:p w14:paraId="7FFC76BF" w14:textId="77777777" w:rsidR="000C148B" w:rsidRPr="003810D0" w:rsidRDefault="000C148B" w:rsidP="000C148B">
      <w:pPr>
        <w:pStyle w:val="NormalWeb"/>
        <w:shd w:val="clear" w:color="auto" w:fill="FFFFFF"/>
        <w:spacing w:before="0" w:beforeAutospacing="0" w:after="0" w:afterAutospacing="0"/>
        <w:rPr>
          <w:rFonts w:asciiTheme="minorHAnsi" w:hAnsiTheme="minorHAnsi" w:cs="Arial"/>
          <w:color w:val="333333"/>
          <w:sz w:val="28"/>
          <w:szCs w:val="28"/>
        </w:rPr>
      </w:pPr>
      <w:r w:rsidRPr="003810D0">
        <w:rPr>
          <w:rStyle w:val="Strong"/>
          <w:rFonts w:asciiTheme="minorHAnsi" w:hAnsiTheme="minorHAnsi" w:cs="Arial"/>
          <w:color w:val="333333"/>
          <w:sz w:val="27"/>
          <w:szCs w:val="27"/>
        </w:rPr>
        <w:t>Guidelines</w:t>
      </w:r>
      <w:r w:rsidRPr="003810D0">
        <w:rPr>
          <w:rStyle w:val="Strong"/>
          <w:rFonts w:asciiTheme="minorHAnsi" w:hAnsiTheme="minorHAnsi" w:cs="Arial"/>
          <w:color w:val="333333"/>
          <w:sz w:val="28"/>
          <w:szCs w:val="28"/>
        </w:rPr>
        <w:t>:</w:t>
      </w:r>
    </w:p>
    <w:p w14:paraId="13646B89" w14:textId="33F94414" w:rsidR="000C148B" w:rsidRDefault="000C148B" w:rsidP="000C148B">
      <w:pPr>
        <w:pStyle w:val="NormalWeb"/>
        <w:shd w:val="clear" w:color="auto" w:fill="FFFFFF"/>
        <w:spacing w:before="0" w:beforeAutospacing="0" w:after="0" w:afterAutospacing="0"/>
        <w:jc w:val="both"/>
        <w:rPr>
          <w:rFonts w:asciiTheme="minorHAnsi" w:hAnsiTheme="minorHAnsi" w:cs="Arial"/>
          <w:color w:val="333333"/>
          <w:sz w:val="22"/>
          <w:szCs w:val="22"/>
        </w:rPr>
      </w:pPr>
      <w:r w:rsidRPr="00DE5C2E">
        <w:rPr>
          <w:rFonts w:asciiTheme="minorHAnsi" w:hAnsiTheme="minorHAnsi" w:cs="Arial"/>
          <w:color w:val="333333"/>
          <w:sz w:val="22"/>
          <w:szCs w:val="22"/>
        </w:rPr>
        <w:t>You are required to deliver a report (max 15 pages including figures) describing the methods adopted and the discussion of achieved results with reference to the tasks listed below. Assume that the report is targeted to a </w:t>
      </w:r>
      <w:r w:rsidRPr="00DE5C2E">
        <w:rPr>
          <w:rStyle w:val="Emphasis"/>
          <w:rFonts w:asciiTheme="minorHAnsi" w:hAnsiTheme="minorHAnsi" w:cs="Arial"/>
          <w:color w:val="333333"/>
          <w:sz w:val="22"/>
          <w:szCs w:val="22"/>
        </w:rPr>
        <w:t>marketing strategist</w:t>
      </w:r>
      <w:r w:rsidRPr="00DE5C2E">
        <w:rPr>
          <w:rFonts w:asciiTheme="minorHAnsi" w:hAnsiTheme="minorHAnsi" w:cs="Arial"/>
          <w:color w:val="333333"/>
          <w:sz w:val="22"/>
          <w:szCs w:val="22"/>
        </w:rPr>
        <w:t xml:space="preserve">, who is interested </w:t>
      </w:r>
      <w:r w:rsidR="00F20638">
        <w:rPr>
          <w:rFonts w:asciiTheme="minorHAnsi" w:hAnsiTheme="minorHAnsi" w:cs="Arial"/>
          <w:color w:val="333333"/>
          <w:sz w:val="22"/>
          <w:szCs w:val="22"/>
        </w:rPr>
        <w:t>in</w:t>
      </w:r>
      <w:r w:rsidR="00F20638" w:rsidRPr="00DE5C2E">
        <w:rPr>
          <w:rFonts w:asciiTheme="minorHAnsi" w:hAnsiTheme="minorHAnsi" w:cs="Arial"/>
          <w:color w:val="333333"/>
          <w:sz w:val="22"/>
          <w:szCs w:val="22"/>
        </w:rPr>
        <w:t xml:space="preserve"> </w:t>
      </w:r>
      <w:r w:rsidRPr="00DE5C2E">
        <w:rPr>
          <w:rFonts w:asciiTheme="minorHAnsi" w:hAnsiTheme="minorHAnsi" w:cs="Arial"/>
          <w:color w:val="333333"/>
          <w:sz w:val="22"/>
          <w:szCs w:val="22"/>
        </w:rPr>
        <w:t>learn</w:t>
      </w:r>
      <w:r w:rsidR="00F20638">
        <w:rPr>
          <w:rFonts w:asciiTheme="minorHAnsi" w:hAnsiTheme="minorHAnsi" w:cs="Arial"/>
          <w:color w:val="333333"/>
          <w:sz w:val="22"/>
          <w:szCs w:val="22"/>
        </w:rPr>
        <w:t>ing</w:t>
      </w:r>
      <w:r w:rsidRPr="00DE5C2E">
        <w:rPr>
          <w:rFonts w:asciiTheme="minorHAnsi" w:hAnsiTheme="minorHAnsi" w:cs="Arial"/>
          <w:color w:val="333333"/>
          <w:sz w:val="22"/>
          <w:szCs w:val="22"/>
        </w:rPr>
        <w:t xml:space="preserve"> the business insights inferred in your analysis and </w:t>
      </w:r>
      <w:r w:rsidR="00F20638" w:rsidRPr="00DE5C2E">
        <w:rPr>
          <w:rFonts w:asciiTheme="minorHAnsi" w:hAnsiTheme="minorHAnsi" w:cs="Arial"/>
          <w:color w:val="333333"/>
          <w:sz w:val="22"/>
          <w:szCs w:val="22"/>
        </w:rPr>
        <w:t>receiv</w:t>
      </w:r>
      <w:r w:rsidR="00F20638">
        <w:rPr>
          <w:rFonts w:asciiTheme="minorHAnsi" w:hAnsiTheme="minorHAnsi" w:cs="Arial"/>
          <w:color w:val="333333"/>
          <w:sz w:val="22"/>
          <w:szCs w:val="22"/>
        </w:rPr>
        <w:t>ing</w:t>
      </w:r>
      <w:r w:rsidR="00F20638" w:rsidRPr="00DE5C2E">
        <w:rPr>
          <w:rFonts w:asciiTheme="minorHAnsi" w:hAnsiTheme="minorHAnsi" w:cs="Arial"/>
          <w:color w:val="333333"/>
          <w:sz w:val="22"/>
          <w:szCs w:val="22"/>
        </w:rPr>
        <w:t xml:space="preserve"> </w:t>
      </w:r>
      <w:r w:rsidRPr="00DE5C2E">
        <w:rPr>
          <w:rFonts w:asciiTheme="minorHAnsi" w:hAnsiTheme="minorHAnsi" w:cs="Arial"/>
          <w:color w:val="333333"/>
          <w:sz w:val="22"/>
          <w:szCs w:val="22"/>
        </w:rPr>
        <w:t>suggestions on how to take appropriate actions</w:t>
      </w:r>
      <w:r w:rsidR="00E278C4">
        <w:rPr>
          <w:rFonts w:asciiTheme="minorHAnsi" w:hAnsiTheme="minorHAnsi" w:cs="Arial"/>
          <w:color w:val="333333"/>
          <w:sz w:val="22"/>
          <w:szCs w:val="22"/>
        </w:rPr>
        <w:t>.</w:t>
      </w:r>
    </w:p>
    <w:p w14:paraId="0E7E1AD9" w14:textId="77777777" w:rsidR="000C148B" w:rsidRDefault="000C148B" w:rsidP="000C148B">
      <w:pPr>
        <w:pStyle w:val="NormalWeb"/>
        <w:shd w:val="clear" w:color="auto" w:fill="FFFFFF"/>
        <w:spacing w:before="0" w:beforeAutospacing="0" w:after="0" w:afterAutospacing="0"/>
        <w:jc w:val="both"/>
        <w:rPr>
          <w:rStyle w:val="Strong"/>
          <w:rFonts w:asciiTheme="minorHAnsi" w:hAnsiTheme="minorHAnsi" w:cs="Arial"/>
          <w:color w:val="333333"/>
          <w:sz w:val="27"/>
          <w:szCs w:val="27"/>
        </w:rPr>
      </w:pPr>
    </w:p>
    <w:p w14:paraId="16D8B387" w14:textId="77777777" w:rsidR="000C148B" w:rsidRPr="00DE5C2E" w:rsidRDefault="000C148B" w:rsidP="000C148B">
      <w:pPr>
        <w:pStyle w:val="NormalWeb"/>
        <w:shd w:val="clear" w:color="auto" w:fill="FFFFFF"/>
        <w:spacing w:before="0" w:beforeAutospacing="0" w:after="0" w:afterAutospacing="0"/>
        <w:jc w:val="both"/>
        <w:rPr>
          <w:rFonts w:asciiTheme="minorHAnsi" w:hAnsiTheme="minorHAnsi" w:cs="Arial"/>
          <w:color w:val="333333"/>
          <w:sz w:val="22"/>
          <w:szCs w:val="22"/>
        </w:rPr>
      </w:pPr>
      <w:r>
        <w:rPr>
          <w:rStyle w:val="Strong"/>
          <w:rFonts w:asciiTheme="minorHAnsi" w:hAnsiTheme="minorHAnsi" w:cs="Arial"/>
          <w:color w:val="333333"/>
          <w:sz w:val="27"/>
          <w:szCs w:val="27"/>
        </w:rPr>
        <w:t>Tasks</w:t>
      </w:r>
    </w:p>
    <w:p w14:paraId="23A9A529" w14:textId="7CB57533" w:rsidR="00E77EDA" w:rsidRDefault="00E77EDA" w:rsidP="00E77EDA">
      <w:pPr>
        <w:pStyle w:val="NormalWeb"/>
        <w:numPr>
          <w:ilvl w:val="0"/>
          <w:numId w:val="21"/>
        </w:numPr>
        <w:shd w:val="clear" w:color="auto" w:fill="FFFFFF"/>
        <w:spacing w:before="0" w:beforeAutospacing="0" w:after="0" w:afterAutospacing="0"/>
        <w:jc w:val="both"/>
        <w:rPr>
          <w:rFonts w:asciiTheme="minorHAnsi" w:hAnsiTheme="minorHAnsi" w:cs="Arial"/>
          <w:color w:val="333333"/>
          <w:sz w:val="21"/>
          <w:szCs w:val="21"/>
        </w:rPr>
      </w:pPr>
      <w:r w:rsidRPr="00DE5C2E">
        <w:rPr>
          <w:rStyle w:val="Strong"/>
          <w:rFonts w:asciiTheme="minorHAnsi" w:hAnsiTheme="minorHAnsi" w:cs="Arial"/>
          <w:color w:val="333333"/>
          <w:sz w:val="21"/>
          <w:szCs w:val="21"/>
        </w:rPr>
        <w:t>Data Understanding</w:t>
      </w:r>
      <w:r w:rsidRPr="00DE5C2E">
        <w:rPr>
          <w:rFonts w:asciiTheme="minorHAnsi" w:hAnsiTheme="minorHAnsi" w:cs="Arial"/>
          <w:color w:val="333333"/>
          <w:sz w:val="21"/>
          <w:szCs w:val="21"/>
        </w:rPr>
        <w:t>: useful as a preliminary step to capture basic data propert</w:t>
      </w:r>
      <w:r>
        <w:rPr>
          <w:rFonts w:asciiTheme="minorHAnsi" w:hAnsiTheme="minorHAnsi" w:cs="Arial"/>
          <w:color w:val="333333"/>
          <w:sz w:val="21"/>
          <w:szCs w:val="21"/>
        </w:rPr>
        <w:t>ies and schema</w:t>
      </w:r>
      <w:r w:rsidRPr="00DE5C2E">
        <w:rPr>
          <w:rFonts w:asciiTheme="minorHAnsi" w:hAnsiTheme="minorHAnsi" w:cs="Arial"/>
          <w:color w:val="333333"/>
          <w:sz w:val="21"/>
          <w:szCs w:val="21"/>
        </w:rPr>
        <w:t xml:space="preserve">. </w:t>
      </w:r>
      <w:r>
        <w:rPr>
          <w:rFonts w:asciiTheme="minorHAnsi" w:hAnsiTheme="minorHAnsi" w:cs="Arial"/>
          <w:color w:val="333333"/>
          <w:sz w:val="21"/>
          <w:szCs w:val="21"/>
        </w:rPr>
        <w:t xml:space="preserve">To understand the basic data </w:t>
      </w:r>
      <w:r w:rsidR="00663EAA">
        <w:rPr>
          <w:rFonts w:asciiTheme="minorHAnsi" w:hAnsiTheme="minorHAnsi" w:cs="Arial"/>
          <w:color w:val="333333"/>
          <w:sz w:val="21"/>
          <w:szCs w:val="21"/>
        </w:rPr>
        <w:t>properties,</w:t>
      </w:r>
      <w:r>
        <w:rPr>
          <w:rFonts w:asciiTheme="minorHAnsi" w:hAnsiTheme="minorHAnsi" w:cs="Arial"/>
          <w:color w:val="333333"/>
          <w:sz w:val="21"/>
          <w:szCs w:val="21"/>
        </w:rPr>
        <w:t xml:space="preserve"> you need to perform d</w:t>
      </w:r>
      <w:r w:rsidRPr="00DE5C2E">
        <w:rPr>
          <w:rFonts w:asciiTheme="minorHAnsi" w:hAnsiTheme="minorHAnsi" w:cs="Arial"/>
          <w:color w:val="333333"/>
          <w:sz w:val="21"/>
          <w:szCs w:val="21"/>
        </w:rPr>
        <w:t xml:space="preserve">istribution analysis, statistical exploration, suitable transformation of variables and elimination of </w:t>
      </w:r>
      <w:r>
        <w:rPr>
          <w:rFonts w:asciiTheme="minorHAnsi" w:hAnsiTheme="minorHAnsi" w:cs="Arial"/>
          <w:color w:val="333333"/>
          <w:sz w:val="21"/>
          <w:szCs w:val="21"/>
        </w:rPr>
        <w:t>missing</w:t>
      </w:r>
      <w:r w:rsidRPr="00DE5C2E">
        <w:rPr>
          <w:rFonts w:asciiTheme="minorHAnsi" w:hAnsiTheme="minorHAnsi" w:cs="Arial"/>
          <w:color w:val="333333"/>
          <w:sz w:val="21"/>
          <w:szCs w:val="21"/>
        </w:rPr>
        <w:t xml:space="preserve"> values.</w:t>
      </w:r>
      <w:r>
        <w:rPr>
          <w:rFonts w:asciiTheme="minorHAnsi" w:hAnsiTheme="minorHAnsi" w:cs="Arial"/>
          <w:color w:val="333333"/>
          <w:sz w:val="21"/>
          <w:szCs w:val="21"/>
        </w:rPr>
        <w:t xml:space="preserve">  </w:t>
      </w:r>
    </w:p>
    <w:p w14:paraId="126BFA78" w14:textId="585E1FBC" w:rsidR="000C148B" w:rsidRPr="00611F8E" w:rsidRDefault="00E77EDA" w:rsidP="00E77EDA">
      <w:pPr>
        <w:pStyle w:val="NormalWeb"/>
        <w:shd w:val="clear" w:color="auto" w:fill="FFFFFF"/>
        <w:spacing w:before="0" w:beforeAutospacing="0" w:after="0" w:afterAutospacing="0"/>
        <w:ind w:left="720"/>
        <w:jc w:val="both"/>
        <w:rPr>
          <w:rFonts w:asciiTheme="minorHAnsi" w:hAnsiTheme="minorHAnsi" w:cs="Arial"/>
          <w:color w:val="333333"/>
          <w:sz w:val="21"/>
          <w:szCs w:val="21"/>
        </w:rPr>
      </w:pPr>
      <w:r>
        <w:rPr>
          <w:rStyle w:val="Strong"/>
          <w:rFonts w:asciiTheme="minorHAnsi" w:hAnsiTheme="minorHAnsi" w:cs="Arial"/>
          <w:b w:val="0"/>
          <w:bCs w:val="0"/>
          <w:color w:val="333333"/>
          <w:sz w:val="21"/>
          <w:szCs w:val="21"/>
        </w:rPr>
        <w:t>Identify as part of a UML class diagram the main classes and associations by assigning the correct cardinality constraints</w:t>
      </w:r>
      <w:r w:rsidR="00611F8E" w:rsidRPr="00611F8E">
        <w:rPr>
          <w:rFonts w:asciiTheme="minorHAnsi" w:hAnsiTheme="minorHAnsi" w:cs="Arial"/>
          <w:color w:val="333333"/>
          <w:sz w:val="21"/>
          <w:szCs w:val="21"/>
        </w:rPr>
        <w:t>.</w:t>
      </w:r>
      <w:r w:rsidR="000C148B" w:rsidRPr="00611F8E">
        <w:rPr>
          <w:rFonts w:asciiTheme="minorHAnsi" w:hAnsiTheme="minorHAnsi" w:cs="Arial"/>
          <w:color w:val="333333"/>
          <w:sz w:val="21"/>
          <w:szCs w:val="21"/>
        </w:rPr>
        <w:t xml:space="preserve">                        </w:t>
      </w:r>
    </w:p>
    <w:p w14:paraId="53747874" w14:textId="458A22DD" w:rsidR="000C148B" w:rsidRPr="004C5B80" w:rsidRDefault="000C148B" w:rsidP="000C148B">
      <w:pPr>
        <w:pStyle w:val="NormalWeb"/>
        <w:shd w:val="clear" w:color="auto" w:fill="FFFFFF"/>
        <w:spacing w:before="0" w:beforeAutospacing="0" w:after="0" w:afterAutospacing="0"/>
        <w:ind w:left="720"/>
        <w:jc w:val="right"/>
        <w:rPr>
          <w:rFonts w:asciiTheme="minorHAnsi" w:hAnsiTheme="minorHAnsi" w:cs="Arial"/>
          <w:b/>
          <w:bCs/>
          <w:color w:val="333333"/>
          <w:sz w:val="21"/>
          <w:szCs w:val="21"/>
        </w:rPr>
      </w:pPr>
      <w:r w:rsidRPr="004C5B80">
        <w:rPr>
          <w:rFonts w:asciiTheme="minorHAnsi" w:hAnsiTheme="minorHAnsi" w:cs="Arial"/>
          <w:b/>
          <w:bCs/>
          <w:color w:val="333333"/>
          <w:sz w:val="21"/>
          <w:szCs w:val="21"/>
        </w:rPr>
        <w:t>[</w:t>
      </w:r>
      <w:r w:rsidR="00E77EDA">
        <w:rPr>
          <w:rFonts w:asciiTheme="minorHAnsi" w:hAnsiTheme="minorHAnsi" w:cs="Arial"/>
          <w:b/>
          <w:bCs/>
          <w:color w:val="333333"/>
          <w:sz w:val="21"/>
          <w:szCs w:val="21"/>
        </w:rPr>
        <w:t>1</w:t>
      </w:r>
      <w:r w:rsidR="00660469">
        <w:rPr>
          <w:rFonts w:asciiTheme="minorHAnsi" w:hAnsiTheme="minorHAnsi" w:cs="Arial"/>
          <w:b/>
          <w:bCs/>
          <w:color w:val="333333"/>
          <w:sz w:val="21"/>
          <w:szCs w:val="21"/>
        </w:rPr>
        <w:t>2</w:t>
      </w:r>
      <w:r w:rsidR="00EA41A4">
        <w:rPr>
          <w:rFonts w:asciiTheme="minorHAnsi" w:hAnsiTheme="minorHAnsi" w:cs="Arial"/>
          <w:b/>
          <w:bCs/>
          <w:color w:val="333333"/>
          <w:sz w:val="21"/>
          <w:szCs w:val="21"/>
        </w:rPr>
        <w:t xml:space="preserve"> </w:t>
      </w:r>
      <w:r w:rsidRPr="004C5B80">
        <w:rPr>
          <w:rFonts w:asciiTheme="minorHAnsi" w:hAnsiTheme="minorHAnsi" w:cs="Arial"/>
          <w:b/>
          <w:bCs/>
          <w:color w:val="333333"/>
          <w:sz w:val="21"/>
          <w:szCs w:val="21"/>
        </w:rPr>
        <w:t xml:space="preserve">Marks]                          </w:t>
      </w:r>
    </w:p>
    <w:p w14:paraId="363DD016" w14:textId="77777777" w:rsidR="000C148B" w:rsidRPr="00DE5C2E" w:rsidRDefault="000C148B" w:rsidP="000C148B">
      <w:pPr>
        <w:pStyle w:val="NormalWeb"/>
        <w:shd w:val="clear" w:color="auto" w:fill="FFFFFF"/>
        <w:spacing w:before="0" w:beforeAutospacing="0" w:after="0" w:afterAutospacing="0"/>
        <w:ind w:left="720"/>
        <w:jc w:val="both"/>
        <w:rPr>
          <w:rFonts w:asciiTheme="minorHAnsi" w:hAnsiTheme="minorHAnsi" w:cs="Arial"/>
          <w:color w:val="333333"/>
          <w:sz w:val="21"/>
          <w:szCs w:val="21"/>
        </w:rPr>
      </w:pPr>
    </w:p>
    <w:p w14:paraId="7C649C94" w14:textId="01158B45" w:rsidR="000C148B" w:rsidRDefault="000C148B" w:rsidP="000C148B">
      <w:pPr>
        <w:pStyle w:val="NormalWeb"/>
        <w:numPr>
          <w:ilvl w:val="0"/>
          <w:numId w:val="21"/>
        </w:numPr>
        <w:shd w:val="clear" w:color="auto" w:fill="FFFFFF"/>
        <w:spacing w:before="0" w:beforeAutospacing="0" w:after="0" w:afterAutospacing="0"/>
        <w:jc w:val="both"/>
        <w:rPr>
          <w:rFonts w:asciiTheme="minorHAnsi" w:hAnsiTheme="minorHAnsi" w:cs="Arial"/>
          <w:color w:val="333333"/>
          <w:sz w:val="21"/>
          <w:szCs w:val="21"/>
        </w:rPr>
      </w:pPr>
      <w:r w:rsidRPr="00DE5C2E">
        <w:rPr>
          <w:rFonts w:asciiTheme="minorHAnsi" w:hAnsiTheme="minorHAnsi" w:cs="Arial"/>
          <w:b/>
          <w:bCs/>
          <w:color w:val="333333"/>
          <w:sz w:val="21"/>
          <w:szCs w:val="21"/>
        </w:rPr>
        <w:t>Perform</w:t>
      </w:r>
      <w:r w:rsidRPr="00DE5C2E">
        <w:rPr>
          <w:rFonts w:asciiTheme="minorHAnsi" w:hAnsiTheme="minorHAnsi" w:cs="Arial"/>
          <w:color w:val="333333"/>
          <w:sz w:val="21"/>
          <w:szCs w:val="21"/>
        </w:rPr>
        <w:t xml:space="preserve"> </w:t>
      </w:r>
      <w:r w:rsidRPr="00DE5C2E">
        <w:rPr>
          <w:rFonts w:asciiTheme="minorHAnsi" w:hAnsiTheme="minorHAnsi" w:cs="Arial"/>
          <w:b/>
          <w:bCs/>
          <w:color w:val="333333"/>
          <w:sz w:val="21"/>
          <w:szCs w:val="21"/>
        </w:rPr>
        <w:t>RFM Segmentation</w:t>
      </w:r>
      <w:r w:rsidR="009D5EF8">
        <w:rPr>
          <w:rFonts w:asciiTheme="minorHAnsi" w:hAnsiTheme="minorHAnsi" w:cs="Arial"/>
          <w:b/>
          <w:bCs/>
          <w:color w:val="333333"/>
          <w:sz w:val="21"/>
          <w:szCs w:val="21"/>
        </w:rPr>
        <w:t xml:space="preserve"> in SQL</w:t>
      </w:r>
      <w:r w:rsidRPr="00DE5C2E">
        <w:rPr>
          <w:rFonts w:asciiTheme="minorHAnsi" w:hAnsiTheme="minorHAnsi" w:cs="Arial"/>
          <w:color w:val="333333"/>
          <w:sz w:val="21"/>
          <w:szCs w:val="21"/>
        </w:rPr>
        <w:t xml:space="preserve">: The first step is to build an RFM model to assign Recency, Frequency and Monetary values to each </w:t>
      </w:r>
      <w:r w:rsidR="00EA41A4">
        <w:rPr>
          <w:rFonts w:asciiTheme="minorHAnsi" w:hAnsiTheme="minorHAnsi" w:cs="Arial"/>
          <w:color w:val="333333"/>
          <w:sz w:val="21"/>
          <w:szCs w:val="21"/>
        </w:rPr>
        <w:t>member</w:t>
      </w:r>
      <w:r w:rsidR="009D5EF8">
        <w:rPr>
          <w:rFonts w:asciiTheme="minorHAnsi" w:hAnsiTheme="minorHAnsi" w:cs="Arial"/>
          <w:color w:val="333333"/>
          <w:sz w:val="21"/>
          <w:szCs w:val="21"/>
        </w:rPr>
        <w:t xml:space="preserve"> via an SQL query</w:t>
      </w:r>
      <w:r w:rsidRPr="00DE5C2E">
        <w:rPr>
          <w:rFonts w:asciiTheme="minorHAnsi" w:hAnsiTheme="minorHAnsi" w:cs="Arial"/>
          <w:color w:val="333333"/>
          <w:sz w:val="21"/>
          <w:szCs w:val="21"/>
        </w:rPr>
        <w:t>.</w:t>
      </w:r>
    </w:p>
    <w:p w14:paraId="3AD7C9A2" w14:textId="429BCAD8" w:rsidR="000C148B" w:rsidRPr="004C5B80" w:rsidRDefault="000C148B" w:rsidP="000C148B">
      <w:pPr>
        <w:pStyle w:val="NormalWeb"/>
        <w:shd w:val="clear" w:color="auto" w:fill="FFFFFF"/>
        <w:spacing w:before="0" w:beforeAutospacing="0" w:after="0" w:afterAutospacing="0"/>
        <w:ind w:left="720"/>
        <w:jc w:val="right"/>
        <w:rPr>
          <w:rFonts w:asciiTheme="minorHAnsi" w:hAnsiTheme="minorHAnsi" w:cs="Arial"/>
          <w:b/>
          <w:bCs/>
          <w:color w:val="333333"/>
          <w:sz w:val="21"/>
          <w:szCs w:val="21"/>
        </w:rPr>
      </w:pPr>
      <w:r w:rsidRPr="004C5B80">
        <w:rPr>
          <w:rFonts w:asciiTheme="minorHAnsi" w:hAnsiTheme="minorHAnsi" w:cs="Arial"/>
          <w:b/>
          <w:bCs/>
          <w:color w:val="333333"/>
          <w:sz w:val="21"/>
          <w:szCs w:val="21"/>
        </w:rPr>
        <w:t>[1</w:t>
      </w:r>
      <w:r w:rsidR="00660469">
        <w:rPr>
          <w:rFonts w:asciiTheme="minorHAnsi" w:hAnsiTheme="minorHAnsi" w:cs="Arial"/>
          <w:b/>
          <w:bCs/>
          <w:color w:val="333333"/>
          <w:sz w:val="21"/>
          <w:szCs w:val="21"/>
        </w:rPr>
        <w:t>1</w:t>
      </w:r>
      <w:r w:rsidRPr="004C5B80">
        <w:rPr>
          <w:rFonts w:asciiTheme="minorHAnsi" w:hAnsiTheme="minorHAnsi" w:cs="Arial"/>
          <w:b/>
          <w:bCs/>
          <w:color w:val="333333"/>
          <w:sz w:val="21"/>
          <w:szCs w:val="21"/>
        </w:rPr>
        <w:t xml:space="preserve"> Marks]                          </w:t>
      </w:r>
    </w:p>
    <w:p w14:paraId="035F2D0A" w14:textId="77777777" w:rsidR="000C148B" w:rsidRPr="00DE5C2E" w:rsidRDefault="000C148B" w:rsidP="000C148B">
      <w:pPr>
        <w:pStyle w:val="NormalWeb"/>
        <w:shd w:val="clear" w:color="auto" w:fill="FFFFFF"/>
        <w:spacing w:before="0" w:beforeAutospacing="0" w:after="0" w:afterAutospacing="0"/>
        <w:jc w:val="both"/>
        <w:rPr>
          <w:rFonts w:asciiTheme="minorHAnsi" w:hAnsiTheme="minorHAnsi" w:cs="Arial"/>
          <w:color w:val="333333"/>
          <w:sz w:val="21"/>
          <w:szCs w:val="21"/>
        </w:rPr>
      </w:pPr>
      <w:r w:rsidRPr="00DE5C2E">
        <w:rPr>
          <w:rFonts w:asciiTheme="minorHAnsi" w:hAnsiTheme="minorHAnsi" w:cs="Arial"/>
          <w:color w:val="333333"/>
          <w:sz w:val="21"/>
          <w:szCs w:val="21"/>
        </w:rPr>
        <w:t xml:space="preserve"> </w:t>
      </w:r>
    </w:p>
    <w:p w14:paraId="754F7C4C" w14:textId="16251E5F" w:rsidR="000C148B" w:rsidRDefault="000C148B" w:rsidP="000C148B">
      <w:pPr>
        <w:pStyle w:val="NormalWeb"/>
        <w:numPr>
          <w:ilvl w:val="0"/>
          <w:numId w:val="21"/>
        </w:numPr>
        <w:shd w:val="clear" w:color="auto" w:fill="FFFFFF"/>
        <w:spacing w:before="0" w:beforeAutospacing="0" w:after="0" w:afterAutospacing="0"/>
        <w:jc w:val="both"/>
        <w:rPr>
          <w:rFonts w:asciiTheme="minorHAnsi" w:hAnsiTheme="minorHAnsi" w:cs="Arial"/>
          <w:color w:val="333333"/>
          <w:sz w:val="21"/>
          <w:szCs w:val="21"/>
        </w:rPr>
      </w:pPr>
      <w:r w:rsidRPr="00DE5C2E">
        <w:rPr>
          <w:rStyle w:val="Strong"/>
          <w:rFonts w:asciiTheme="minorHAnsi" w:hAnsiTheme="minorHAnsi" w:cs="Arial"/>
          <w:color w:val="333333"/>
          <w:sz w:val="21"/>
          <w:szCs w:val="21"/>
        </w:rPr>
        <w:t xml:space="preserve">Customer segmentation with </w:t>
      </w:r>
      <w:r w:rsidR="00660469">
        <w:rPr>
          <w:rStyle w:val="Strong"/>
          <w:rFonts w:asciiTheme="minorHAnsi" w:hAnsiTheme="minorHAnsi" w:cs="Arial"/>
          <w:color w:val="333333"/>
          <w:sz w:val="21"/>
          <w:szCs w:val="21"/>
        </w:rPr>
        <w:t>DBSCAN</w:t>
      </w:r>
      <w:r w:rsidRPr="00DE5C2E">
        <w:rPr>
          <w:rStyle w:val="Strong"/>
          <w:rFonts w:asciiTheme="minorHAnsi" w:hAnsiTheme="minorHAnsi" w:cs="Arial"/>
          <w:color w:val="333333"/>
          <w:sz w:val="21"/>
          <w:szCs w:val="21"/>
        </w:rPr>
        <w:t>:</w:t>
      </w:r>
      <w:r w:rsidRPr="00DE5C2E">
        <w:rPr>
          <w:rFonts w:asciiTheme="minorHAnsi" w:hAnsiTheme="minorHAnsi" w:cs="Arial"/>
          <w:color w:val="333333"/>
          <w:sz w:val="21"/>
          <w:szCs w:val="21"/>
        </w:rPr>
        <w:t xml:space="preserve"> The second step is to divide the customer list into tiered groups using </w:t>
      </w:r>
      <w:r w:rsidR="00660469" w:rsidRPr="00660469">
        <w:rPr>
          <w:rFonts w:asciiTheme="minorHAnsi" w:hAnsiTheme="minorHAnsi" w:cs="Arial"/>
          <w:color w:val="333333"/>
          <w:sz w:val="21"/>
          <w:szCs w:val="21"/>
        </w:rPr>
        <w:t>DBSCAN</w:t>
      </w:r>
      <w:r w:rsidRPr="00DE5C2E">
        <w:rPr>
          <w:rFonts w:asciiTheme="minorHAnsi" w:hAnsiTheme="minorHAnsi" w:cs="Arial"/>
          <w:color w:val="333333"/>
          <w:sz w:val="21"/>
          <w:szCs w:val="21"/>
        </w:rPr>
        <w:t xml:space="preserve"> and discuss the profile of each found cluster (in terms of the </w:t>
      </w:r>
      <w:r w:rsidR="00C117B9">
        <w:rPr>
          <w:rFonts w:asciiTheme="minorHAnsi" w:hAnsiTheme="minorHAnsi" w:cs="Arial"/>
          <w:color w:val="333333"/>
          <w:sz w:val="21"/>
          <w:szCs w:val="21"/>
        </w:rPr>
        <w:t>properties</w:t>
      </w:r>
      <w:r w:rsidR="00C117B9" w:rsidRPr="00DE5C2E">
        <w:rPr>
          <w:rFonts w:asciiTheme="minorHAnsi" w:hAnsiTheme="minorHAnsi" w:cs="Arial"/>
          <w:color w:val="333333"/>
          <w:sz w:val="21"/>
          <w:szCs w:val="21"/>
        </w:rPr>
        <w:t xml:space="preserve"> </w:t>
      </w:r>
      <w:r w:rsidRPr="00DE5C2E">
        <w:rPr>
          <w:rFonts w:asciiTheme="minorHAnsi" w:hAnsiTheme="minorHAnsi" w:cs="Arial"/>
          <w:color w:val="333333"/>
          <w:sz w:val="21"/>
          <w:szCs w:val="21"/>
        </w:rPr>
        <w:t xml:space="preserve">that describe the customers of each cluster). The report should illustrate the adopted clustering methodology and the cluster interpretation. </w:t>
      </w:r>
      <w:proofErr w:type="gramStart"/>
      <w:r w:rsidRPr="00DE5C2E">
        <w:rPr>
          <w:rFonts w:asciiTheme="minorHAnsi" w:hAnsiTheme="minorHAnsi" w:cs="Arial"/>
          <w:color w:val="333333"/>
          <w:sz w:val="21"/>
          <w:szCs w:val="21"/>
        </w:rPr>
        <w:t>In particular</w:t>
      </w:r>
      <w:r w:rsidR="00E278C4">
        <w:rPr>
          <w:rFonts w:asciiTheme="minorHAnsi" w:hAnsiTheme="minorHAnsi" w:cs="Arial"/>
          <w:color w:val="333333"/>
          <w:sz w:val="21"/>
          <w:szCs w:val="21"/>
        </w:rPr>
        <w:t>,</w:t>
      </w:r>
      <w:r w:rsidRPr="00DE5C2E">
        <w:rPr>
          <w:rFonts w:asciiTheme="minorHAnsi" w:hAnsiTheme="minorHAnsi" w:cs="Arial"/>
          <w:color w:val="333333"/>
          <w:sz w:val="21"/>
          <w:szCs w:val="21"/>
        </w:rPr>
        <w:t xml:space="preserve"> it</w:t>
      </w:r>
      <w:proofErr w:type="gramEnd"/>
      <w:r w:rsidRPr="00DE5C2E">
        <w:rPr>
          <w:rFonts w:asciiTheme="minorHAnsi" w:hAnsiTheme="minorHAnsi" w:cs="Arial"/>
          <w:color w:val="333333"/>
          <w:sz w:val="21"/>
          <w:szCs w:val="21"/>
        </w:rPr>
        <w:t xml:space="preserve"> is necessary to discuss the identification of the best value of</w:t>
      </w:r>
      <w:r w:rsidR="00611F8E">
        <w:rPr>
          <w:rFonts w:asciiTheme="minorHAnsi" w:hAnsiTheme="minorHAnsi" w:cs="Arial"/>
          <w:color w:val="333333"/>
          <w:sz w:val="21"/>
          <w:szCs w:val="21"/>
        </w:rPr>
        <w:t xml:space="preserve"> </w:t>
      </w:r>
      <w:r w:rsidR="00660469" w:rsidRPr="00660469">
        <w:rPr>
          <w:rFonts w:asciiTheme="minorHAnsi" w:hAnsiTheme="minorHAnsi" w:cs="Arial"/>
          <w:b/>
          <w:bCs/>
          <w:color w:val="333333"/>
          <w:sz w:val="21"/>
          <w:szCs w:val="21"/>
        </w:rPr>
        <w:t xml:space="preserve">ε and </w:t>
      </w:r>
      <w:proofErr w:type="spellStart"/>
      <w:r w:rsidR="00660469" w:rsidRPr="00660469">
        <w:rPr>
          <w:rFonts w:asciiTheme="minorHAnsi" w:hAnsiTheme="minorHAnsi" w:cs="Arial"/>
          <w:b/>
          <w:bCs/>
          <w:color w:val="333333"/>
          <w:sz w:val="21"/>
          <w:szCs w:val="21"/>
        </w:rPr>
        <w:t>minPts</w:t>
      </w:r>
      <w:proofErr w:type="spellEnd"/>
      <w:r w:rsidRPr="00DE5C2E">
        <w:rPr>
          <w:rFonts w:asciiTheme="minorHAnsi" w:hAnsiTheme="minorHAnsi" w:cs="Arial"/>
          <w:color w:val="333333"/>
          <w:sz w:val="21"/>
          <w:szCs w:val="21"/>
        </w:rPr>
        <w:t>.</w:t>
      </w:r>
    </w:p>
    <w:p w14:paraId="05605B23" w14:textId="3954C2D6" w:rsidR="000C148B" w:rsidRPr="004C5B80" w:rsidRDefault="000C148B" w:rsidP="000C148B">
      <w:pPr>
        <w:pStyle w:val="NormalWeb"/>
        <w:shd w:val="clear" w:color="auto" w:fill="FFFFFF"/>
        <w:spacing w:before="0" w:beforeAutospacing="0" w:after="0" w:afterAutospacing="0"/>
        <w:jc w:val="right"/>
        <w:rPr>
          <w:rFonts w:asciiTheme="minorHAnsi" w:hAnsiTheme="minorHAnsi" w:cs="Arial"/>
          <w:b/>
          <w:bCs/>
          <w:color w:val="333333"/>
          <w:sz w:val="21"/>
          <w:szCs w:val="21"/>
        </w:rPr>
      </w:pPr>
      <w:r w:rsidRPr="004C5B80">
        <w:rPr>
          <w:rFonts w:asciiTheme="minorHAnsi" w:hAnsiTheme="minorHAnsi" w:cs="Arial"/>
          <w:b/>
          <w:bCs/>
          <w:color w:val="333333"/>
          <w:sz w:val="21"/>
          <w:szCs w:val="21"/>
        </w:rPr>
        <w:t>[1</w:t>
      </w:r>
      <w:r w:rsidR="00660469">
        <w:rPr>
          <w:rFonts w:asciiTheme="minorHAnsi" w:hAnsiTheme="minorHAnsi" w:cs="Arial"/>
          <w:b/>
          <w:bCs/>
          <w:color w:val="333333"/>
          <w:sz w:val="21"/>
          <w:szCs w:val="21"/>
        </w:rPr>
        <w:t>0</w:t>
      </w:r>
      <w:r w:rsidRPr="004C5B80">
        <w:rPr>
          <w:rFonts w:asciiTheme="minorHAnsi" w:hAnsiTheme="minorHAnsi" w:cs="Arial"/>
          <w:b/>
          <w:bCs/>
          <w:color w:val="333333"/>
          <w:sz w:val="21"/>
          <w:szCs w:val="21"/>
        </w:rPr>
        <w:t xml:space="preserve"> Marks]                          </w:t>
      </w:r>
    </w:p>
    <w:p w14:paraId="5C94F400" w14:textId="77777777" w:rsidR="000C148B" w:rsidRPr="00DE5C2E" w:rsidRDefault="000C148B" w:rsidP="000C148B">
      <w:pPr>
        <w:pStyle w:val="ListParagraph"/>
        <w:rPr>
          <w:rFonts w:asciiTheme="minorHAnsi" w:hAnsiTheme="minorHAnsi" w:cs="Arial"/>
          <w:color w:val="333333"/>
          <w:sz w:val="21"/>
          <w:szCs w:val="21"/>
        </w:rPr>
      </w:pPr>
    </w:p>
    <w:p w14:paraId="59619D3C" w14:textId="4A216281" w:rsidR="000C148B" w:rsidRDefault="000C148B" w:rsidP="000C148B">
      <w:pPr>
        <w:pStyle w:val="NormalWeb"/>
        <w:numPr>
          <w:ilvl w:val="0"/>
          <w:numId w:val="21"/>
        </w:numPr>
        <w:shd w:val="clear" w:color="auto" w:fill="FFFFFF"/>
        <w:spacing w:before="0" w:beforeAutospacing="0" w:after="0" w:afterAutospacing="0"/>
        <w:jc w:val="both"/>
        <w:rPr>
          <w:rFonts w:asciiTheme="minorHAnsi" w:hAnsiTheme="minorHAnsi" w:cs="Arial"/>
          <w:color w:val="333333"/>
          <w:sz w:val="21"/>
          <w:szCs w:val="21"/>
        </w:rPr>
      </w:pPr>
      <w:r w:rsidRPr="00DE5C2E">
        <w:rPr>
          <w:rFonts w:asciiTheme="minorHAnsi" w:hAnsiTheme="minorHAnsi" w:cs="Arial"/>
          <w:b/>
          <w:bCs/>
          <w:color w:val="333333"/>
          <w:sz w:val="21"/>
          <w:szCs w:val="21"/>
        </w:rPr>
        <w:t xml:space="preserve">Review of Results: </w:t>
      </w:r>
      <w:r w:rsidRPr="00DE5C2E">
        <w:rPr>
          <w:rFonts w:asciiTheme="minorHAnsi" w:hAnsiTheme="minorHAnsi" w:cs="Arial"/>
          <w:color w:val="333333"/>
          <w:sz w:val="21"/>
          <w:szCs w:val="21"/>
        </w:rPr>
        <w:t>Discuss</w:t>
      </w:r>
      <w:r>
        <w:rPr>
          <w:rFonts w:asciiTheme="minorHAnsi" w:hAnsiTheme="minorHAnsi" w:cs="Arial"/>
          <w:color w:val="333333"/>
          <w:sz w:val="21"/>
          <w:szCs w:val="21"/>
        </w:rPr>
        <w:t xml:space="preserve"> briefly</w:t>
      </w:r>
      <w:r w:rsidRPr="00DE5C2E">
        <w:rPr>
          <w:rFonts w:asciiTheme="minorHAnsi" w:hAnsiTheme="minorHAnsi" w:cs="Arial"/>
          <w:color w:val="333333"/>
          <w:sz w:val="21"/>
          <w:szCs w:val="21"/>
        </w:rPr>
        <w:t xml:space="preserve"> the business value for marketers of the specific clusters</w:t>
      </w:r>
      <w:r w:rsidR="00611F8E">
        <w:rPr>
          <w:rFonts w:asciiTheme="minorHAnsi" w:hAnsiTheme="minorHAnsi" w:cs="Arial"/>
          <w:color w:val="333333"/>
          <w:sz w:val="21"/>
          <w:szCs w:val="21"/>
        </w:rPr>
        <w:t xml:space="preserve"> and segments </w:t>
      </w:r>
      <w:r w:rsidRPr="00DE5C2E">
        <w:rPr>
          <w:rFonts w:asciiTheme="minorHAnsi" w:hAnsiTheme="minorHAnsi" w:cs="Arial"/>
          <w:color w:val="333333"/>
          <w:sz w:val="21"/>
          <w:szCs w:val="21"/>
        </w:rPr>
        <w:t>of customers and their behaviour – in terms of increased customer loyalty and customer lifetime value.</w:t>
      </w:r>
    </w:p>
    <w:p w14:paraId="10D9DC98" w14:textId="78AD8944" w:rsidR="000C148B" w:rsidRPr="004C5B80" w:rsidRDefault="000C148B" w:rsidP="000C148B">
      <w:pPr>
        <w:pStyle w:val="NormalWeb"/>
        <w:shd w:val="clear" w:color="auto" w:fill="FFFFFF"/>
        <w:spacing w:before="0" w:beforeAutospacing="0" w:after="0" w:afterAutospacing="0"/>
        <w:ind w:left="360"/>
        <w:jc w:val="right"/>
        <w:rPr>
          <w:rFonts w:asciiTheme="minorHAnsi" w:hAnsiTheme="minorHAnsi" w:cs="Arial"/>
          <w:b/>
          <w:bCs/>
          <w:color w:val="333333"/>
          <w:sz w:val="21"/>
          <w:szCs w:val="21"/>
        </w:rPr>
      </w:pPr>
      <w:r w:rsidRPr="004C5B80">
        <w:rPr>
          <w:rFonts w:asciiTheme="minorHAnsi" w:hAnsiTheme="minorHAnsi" w:cs="Arial"/>
          <w:b/>
          <w:bCs/>
          <w:color w:val="333333"/>
          <w:sz w:val="21"/>
          <w:szCs w:val="21"/>
        </w:rPr>
        <w:t>[</w:t>
      </w:r>
      <w:r w:rsidR="00EA41A4">
        <w:rPr>
          <w:rFonts w:asciiTheme="minorHAnsi" w:hAnsiTheme="minorHAnsi" w:cs="Arial"/>
          <w:b/>
          <w:bCs/>
          <w:color w:val="333333"/>
          <w:sz w:val="21"/>
          <w:szCs w:val="21"/>
        </w:rPr>
        <w:t>8</w:t>
      </w:r>
      <w:r w:rsidRPr="004C5B80">
        <w:rPr>
          <w:rFonts w:asciiTheme="minorHAnsi" w:hAnsiTheme="minorHAnsi" w:cs="Arial"/>
          <w:b/>
          <w:bCs/>
          <w:color w:val="333333"/>
          <w:sz w:val="21"/>
          <w:szCs w:val="21"/>
        </w:rPr>
        <w:t xml:space="preserve"> Marks]                          </w:t>
      </w:r>
    </w:p>
    <w:p w14:paraId="10F065E0" w14:textId="77777777" w:rsidR="000C148B" w:rsidRPr="00DE5C2E" w:rsidRDefault="000C148B" w:rsidP="000C148B">
      <w:pPr>
        <w:pStyle w:val="NormalWeb"/>
        <w:shd w:val="clear" w:color="auto" w:fill="FFFFFF"/>
        <w:spacing w:before="0" w:beforeAutospacing="0" w:after="0" w:afterAutospacing="0"/>
        <w:jc w:val="both"/>
        <w:rPr>
          <w:rFonts w:asciiTheme="minorHAnsi" w:hAnsiTheme="minorHAnsi" w:cs="Arial"/>
          <w:color w:val="333333"/>
          <w:sz w:val="21"/>
          <w:szCs w:val="21"/>
        </w:rPr>
      </w:pPr>
    </w:p>
    <w:p w14:paraId="7180EDC1" w14:textId="47CFB1F6" w:rsidR="000C148B" w:rsidRPr="00DE5C2E" w:rsidRDefault="000C148B" w:rsidP="000C148B">
      <w:pPr>
        <w:pStyle w:val="NormalWeb"/>
        <w:numPr>
          <w:ilvl w:val="0"/>
          <w:numId w:val="21"/>
        </w:numPr>
        <w:shd w:val="clear" w:color="auto" w:fill="FFFFFF"/>
        <w:spacing w:before="0" w:beforeAutospacing="0" w:after="0" w:afterAutospacing="0"/>
        <w:jc w:val="both"/>
        <w:rPr>
          <w:rFonts w:asciiTheme="minorHAnsi" w:hAnsiTheme="minorHAnsi" w:cs="Arial"/>
          <w:color w:val="333333"/>
          <w:sz w:val="21"/>
          <w:szCs w:val="21"/>
        </w:rPr>
      </w:pPr>
      <w:r w:rsidRPr="00DE5C2E">
        <w:rPr>
          <w:rStyle w:val="Strong"/>
          <w:rFonts w:asciiTheme="minorHAnsi" w:hAnsiTheme="minorHAnsi" w:cs="Arial"/>
          <w:color w:val="333333"/>
          <w:sz w:val="21"/>
          <w:szCs w:val="21"/>
        </w:rPr>
        <w:t>Data Mart Design:</w:t>
      </w:r>
      <w:r w:rsidRPr="00DE5C2E">
        <w:rPr>
          <w:rFonts w:asciiTheme="minorHAnsi" w:hAnsiTheme="minorHAnsi" w:cs="Arial"/>
          <w:color w:val="333333"/>
          <w:sz w:val="21"/>
          <w:szCs w:val="21"/>
        </w:rPr>
        <w:t xml:space="preserve"> Based on your findings (Tasks (2,3)) and conclusions (Task 4), suggest the main dimensions and metrics for designing a data mart for the analysis needs of the marketing department.</w:t>
      </w:r>
    </w:p>
    <w:p w14:paraId="7A2E0BD5" w14:textId="040729B4" w:rsidR="000C148B" w:rsidRPr="000C148B" w:rsidRDefault="000C148B" w:rsidP="000C148B">
      <w:pPr>
        <w:jc w:val="right"/>
        <w:rPr>
          <w:rFonts w:asciiTheme="minorHAnsi" w:hAnsiTheme="minorHAnsi" w:cs="Arial"/>
          <w:color w:val="333333"/>
          <w:sz w:val="21"/>
          <w:szCs w:val="21"/>
        </w:rPr>
      </w:pPr>
      <w:r w:rsidRPr="000C148B">
        <w:rPr>
          <w:rFonts w:asciiTheme="minorHAnsi" w:hAnsiTheme="minorHAnsi" w:cs="Arial"/>
          <w:color w:val="333333"/>
          <w:sz w:val="21"/>
          <w:szCs w:val="21"/>
        </w:rPr>
        <w:t>[</w:t>
      </w:r>
      <w:r w:rsidR="00EA41A4">
        <w:rPr>
          <w:rFonts w:asciiTheme="minorHAnsi" w:hAnsiTheme="minorHAnsi" w:cs="Arial"/>
          <w:color w:val="333333"/>
          <w:sz w:val="21"/>
          <w:szCs w:val="21"/>
        </w:rPr>
        <w:t>9</w:t>
      </w:r>
      <w:r w:rsidRPr="000C148B">
        <w:rPr>
          <w:rFonts w:asciiTheme="minorHAnsi" w:hAnsiTheme="minorHAnsi" w:cs="Arial"/>
          <w:color w:val="333333"/>
          <w:sz w:val="21"/>
          <w:szCs w:val="21"/>
        </w:rPr>
        <w:t xml:space="preserve"> Marks]</w:t>
      </w:r>
    </w:p>
    <w:p w14:paraId="5388DAFF" w14:textId="77777777" w:rsidR="000C148B" w:rsidRDefault="000C148B" w:rsidP="000C148B">
      <w:pPr>
        <w:jc w:val="right"/>
        <w:rPr>
          <w:rFonts w:asciiTheme="minorHAnsi" w:hAnsiTheme="minorHAnsi"/>
          <w:sz w:val="21"/>
          <w:szCs w:val="21"/>
        </w:rPr>
      </w:pPr>
      <w:r w:rsidRPr="000C148B">
        <w:rPr>
          <w:rFonts w:asciiTheme="minorHAnsi" w:hAnsiTheme="minorHAnsi"/>
          <w:sz w:val="21"/>
          <w:szCs w:val="21"/>
        </w:rPr>
        <w:tab/>
      </w:r>
    </w:p>
    <w:p w14:paraId="444642C7" w14:textId="77777777" w:rsidR="000C148B" w:rsidRPr="000C148B" w:rsidRDefault="000C148B" w:rsidP="000C148B">
      <w:pPr>
        <w:jc w:val="right"/>
        <w:rPr>
          <w:rFonts w:asciiTheme="minorHAnsi" w:hAnsiTheme="minorHAnsi" w:cs="Arial"/>
          <w:color w:val="333333"/>
          <w:sz w:val="21"/>
          <w:szCs w:val="21"/>
        </w:rPr>
      </w:pPr>
      <w:r w:rsidRPr="000C148B">
        <w:rPr>
          <w:rFonts w:asciiTheme="minorHAnsi" w:hAnsiTheme="minorHAnsi"/>
          <w:sz w:val="21"/>
          <w:szCs w:val="21"/>
        </w:rPr>
        <w:t xml:space="preserve">Total </w:t>
      </w:r>
      <w:r w:rsidRPr="000C148B">
        <w:rPr>
          <w:rFonts w:asciiTheme="minorHAnsi" w:hAnsiTheme="minorHAnsi" w:cs="Arial"/>
          <w:color w:val="333333"/>
          <w:sz w:val="21"/>
          <w:szCs w:val="21"/>
        </w:rPr>
        <w:t>[50 Marks]</w:t>
      </w:r>
    </w:p>
    <w:p w14:paraId="567C9379" w14:textId="77777777" w:rsidR="000C148B" w:rsidRDefault="000C148B" w:rsidP="000C148B">
      <w:pPr>
        <w:jc w:val="right"/>
        <w:rPr>
          <w:rFonts w:cs="Arial"/>
          <w:b w:val="0"/>
          <w:bCs/>
          <w:color w:val="333333"/>
          <w:sz w:val="21"/>
          <w:szCs w:val="21"/>
        </w:rPr>
      </w:pPr>
    </w:p>
    <w:p w14:paraId="0432783B" w14:textId="77777777" w:rsidR="000C148B" w:rsidRDefault="000C148B" w:rsidP="000C148B">
      <w:pPr>
        <w:jc w:val="right"/>
        <w:rPr>
          <w:rFonts w:cs="Arial"/>
          <w:b w:val="0"/>
          <w:bCs/>
          <w:color w:val="333333"/>
          <w:sz w:val="21"/>
          <w:szCs w:val="21"/>
        </w:rPr>
      </w:pPr>
    </w:p>
    <w:p w14:paraId="1F3B18CC" w14:textId="21D78162" w:rsidR="00EA41A4" w:rsidRDefault="00EA41A4">
      <w:pPr>
        <w:rPr>
          <w:rFonts w:cs="Arial"/>
          <w:b w:val="0"/>
          <w:bCs/>
          <w:color w:val="333333"/>
          <w:sz w:val="21"/>
          <w:szCs w:val="21"/>
        </w:rPr>
      </w:pPr>
      <w:r>
        <w:rPr>
          <w:rFonts w:cs="Arial"/>
          <w:b w:val="0"/>
          <w:bCs/>
          <w:color w:val="333333"/>
          <w:sz w:val="21"/>
          <w:szCs w:val="21"/>
        </w:rPr>
        <w:br w:type="page"/>
      </w:r>
    </w:p>
    <w:p w14:paraId="638B5FC5" w14:textId="79B091C3" w:rsidR="000C148B" w:rsidDel="001704C9" w:rsidRDefault="000C148B" w:rsidP="001704C9">
      <w:pPr>
        <w:tabs>
          <w:tab w:val="left" w:pos="2556"/>
          <w:tab w:val="left" w:pos="2796"/>
          <w:tab w:val="left" w:pos="4944"/>
          <w:tab w:val="left" w:pos="5196"/>
          <w:tab w:val="left" w:pos="5412"/>
          <w:tab w:val="left" w:pos="5832"/>
          <w:tab w:val="left" w:pos="6828"/>
        </w:tabs>
        <w:rPr>
          <w:del w:id="0" w:author="Panagiotis Chountas" w:date="2024-03-20T18:00:00Z"/>
          <w:rFonts w:cs="Arial"/>
          <w:b w:val="0"/>
          <w:bCs/>
          <w:color w:val="333333"/>
          <w:sz w:val="21"/>
          <w:szCs w:val="21"/>
        </w:rPr>
      </w:pPr>
    </w:p>
    <w:p w14:paraId="1A67A6C8" w14:textId="36F3445D" w:rsidR="0071361B" w:rsidRPr="00DB42A5" w:rsidRDefault="00660469" w:rsidP="00061AEB">
      <w:pPr>
        <w:spacing w:line="360" w:lineRule="auto"/>
        <w:jc w:val="center"/>
        <w:rPr>
          <w:rFonts w:ascii="Arial Narrow" w:hAnsi="Arial Narrow"/>
          <w:b w:val="0"/>
          <w:bCs/>
          <w:sz w:val="36"/>
          <w:szCs w:val="36"/>
          <w:u w:val="single"/>
        </w:rPr>
      </w:pPr>
      <w:r>
        <w:rPr>
          <w:rFonts w:ascii="Arial Narrow" w:hAnsi="Arial Narrow"/>
          <w:bCs/>
          <w:sz w:val="36"/>
          <w:szCs w:val="36"/>
          <w:u w:val="single"/>
        </w:rPr>
        <w:t>M</w:t>
      </w:r>
      <w:r w:rsidR="0071361B">
        <w:rPr>
          <w:rFonts w:ascii="Arial Narrow" w:hAnsi="Arial Narrow"/>
          <w:bCs/>
          <w:sz w:val="36"/>
          <w:szCs w:val="36"/>
          <w:u w:val="single"/>
        </w:rPr>
        <w:t>arking Scheme</w:t>
      </w:r>
    </w:p>
    <w:p w14:paraId="6A31FA36" w14:textId="724CB5B0" w:rsidR="0071361B" w:rsidRDefault="0071361B" w:rsidP="00061AEB">
      <w:pPr>
        <w:autoSpaceDE w:val="0"/>
        <w:autoSpaceDN w:val="0"/>
        <w:adjustRightInd w:val="0"/>
        <w:jc w:val="both"/>
        <w:rPr>
          <w:rFonts w:ascii="Arial Narrow" w:hAnsi="Arial Narrow"/>
          <w:b w:val="0"/>
          <w:sz w:val="22"/>
          <w:szCs w:val="22"/>
        </w:rPr>
      </w:pPr>
      <w:r w:rsidRPr="0071361B">
        <w:rPr>
          <w:rFonts w:ascii="Arial Narrow" w:hAnsi="Arial Narrow"/>
          <w:b w:val="0"/>
          <w:sz w:val="22"/>
          <w:szCs w:val="22"/>
        </w:rPr>
        <w:t xml:space="preserve">Due to the nature of the assessment candidates may come up with more than one equally, </w:t>
      </w:r>
      <w:r w:rsidR="00354FC1">
        <w:rPr>
          <w:rFonts w:ascii="Arial Narrow" w:hAnsi="Arial Narrow"/>
          <w:b w:val="0"/>
          <w:sz w:val="22"/>
          <w:szCs w:val="22"/>
        </w:rPr>
        <w:t>good</w:t>
      </w:r>
      <w:r w:rsidRPr="0071361B">
        <w:rPr>
          <w:rFonts w:ascii="Arial Narrow" w:hAnsi="Arial Narrow"/>
          <w:b w:val="0"/>
          <w:sz w:val="22"/>
          <w:szCs w:val="22"/>
        </w:rPr>
        <w:t xml:space="preserve"> solutions. </w:t>
      </w:r>
      <w:proofErr w:type="gramStart"/>
      <w:r w:rsidRPr="0071361B">
        <w:rPr>
          <w:rFonts w:ascii="Arial Narrow" w:hAnsi="Arial Narrow"/>
          <w:b w:val="0"/>
          <w:sz w:val="22"/>
          <w:szCs w:val="22"/>
        </w:rPr>
        <w:t>Thus</w:t>
      </w:r>
      <w:proofErr w:type="gramEnd"/>
      <w:r w:rsidRPr="0071361B">
        <w:rPr>
          <w:rFonts w:ascii="Arial Narrow" w:hAnsi="Arial Narrow"/>
          <w:b w:val="0"/>
          <w:sz w:val="22"/>
          <w:szCs w:val="22"/>
        </w:rPr>
        <w:t xml:space="preserve"> marks will be allocated as follows</w:t>
      </w:r>
    </w:p>
    <w:p w14:paraId="726EE9CF" w14:textId="77777777" w:rsidR="000C148B" w:rsidRPr="00DE5C2E" w:rsidRDefault="000C148B" w:rsidP="000C148B">
      <w:pPr>
        <w:pStyle w:val="NormalWeb"/>
        <w:shd w:val="clear" w:color="auto" w:fill="FFFFFF"/>
        <w:spacing w:before="0" w:beforeAutospacing="0" w:after="0" w:afterAutospacing="0"/>
        <w:jc w:val="both"/>
        <w:rPr>
          <w:rFonts w:asciiTheme="minorHAnsi" w:hAnsiTheme="minorHAnsi" w:cs="Arial"/>
          <w:color w:val="333333"/>
          <w:sz w:val="22"/>
          <w:szCs w:val="22"/>
        </w:rPr>
      </w:pPr>
      <w:r>
        <w:rPr>
          <w:rStyle w:val="Strong"/>
          <w:rFonts w:asciiTheme="minorHAnsi" w:hAnsiTheme="minorHAnsi" w:cs="Arial"/>
          <w:color w:val="333333"/>
          <w:sz w:val="27"/>
          <w:szCs w:val="27"/>
        </w:rPr>
        <w:t>Tasks</w:t>
      </w:r>
    </w:p>
    <w:p w14:paraId="548A45E3" w14:textId="77777777" w:rsidR="00C117B9" w:rsidRPr="00C117B9" w:rsidRDefault="00C117B9" w:rsidP="00C117B9">
      <w:pPr>
        <w:pStyle w:val="NormalWeb"/>
        <w:numPr>
          <w:ilvl w:val="0"/>
          <w:numId w:val="22"/>
        </w:numPr>
        <w:shd w:val="clear" w:color="auto" w:fill="FFFFFF"/>
        <w:spacing w:before="0" w:beforeAutospacing="0" w:after="0" w:afterAutospacing="0"/>
        <w:jc w:val="both"/>
        <w:rPr>
          <w:rFonts w:asciiTheme="minorHAnsi" w:hAnsiTheme="minorHAnsi" w:cs="Arial"/>
          <w:color w:val="333333"/>
          <w:sz w:val="20"/>
          <w:szCs w:val="20"/>
        </w:rPr>
      </w:pPr>
      <w:r w:rsidRPr="00C117B9">
        <w:rPr>
          <w:rStyle w:val="Strong"/>
          <w:rFonts w:asciiTheme="minorHAnsi" w:hAnsiTheme="minorHAnsi" w:cs="Arial"/>
          <w:color w:val="333333"/>
          <w:sz w:val="20"/>
          <w:szCs w:val="20"/>
        </w:rPr>
        <w:t>Data Understanding</w:t>
      </w:r>
      <w:r w:rsidRPr="00C117B9">
        <w:rPr>
          <w:rFonts w:asciiTheme="minorHAnsi" w:hAnsiTheme="minorHAnsi" w:cs="Arial"/>
          <w:color w:val="333333"/>
          <w:sz w:val="20"/>
          <w:szCs w:val="20"/>
        </w:rPr>
        <w:t xml:space="preserve">: useful as a preliminary step to capture basic data properties and schema. To understand the basic data properties, you need to perform distribution analysis, statistical exploration, suitable transformation of variables and elimination of missing values.  </w:t>
      </w:r>
    </w:p>
    <w:p w14:paraId="496CBB81" w14:textId="77777777" w:rsidR="00C117B9" w:rsidRPr="00C117B9" w:rsidRDefault="00C117B9" w:rsidP="00C117B9">
      <w:pPr>
        <w:pStyle w:val="NormalWeb"/>
        <w:shd w:val="clear" w:color="auto" w:fill="FFFFFF"/>
        <w:spacing w:before="0" w:beforeAutospacing="0" w:after="0" w:afterAutospacing="0"/>
        <w:ind w:left="720"/>
        <w:jc w:val="both"/>
        <w:rPr>
          <w:rStyle w:val="Strong"/>
          <w:rFonts w:asciiTheme="minorHAnsi" w:hAnsiTheme="minorHAnsi" w:cs="Arial"/>
          <w:b w:val="0"/>
          <w:bCs w:val="0"/>
          <w:color w:val="333333"/>
          <w:sz w:val="20"/>
          <w:szCs w:val="20"/>
        </w:rPr>
      </w:pPr>
      <w:r w:rsidRPr="00C117B9">
        <w:rPr>
          <w:rStyle w:val="Strong"/>
          <w:rFonts w:asciiTheme="minorHAnsi" w:hAnsiTheme="minorHAnsi" w:cs="Arial"/>
          <w:b w:val="0"/>
          <w:bCs w:val="0"/>
          <w:color w:val="333333"/>
          <w:sz w:val="20"/>
          <w:szCs w:val="20"/>
        </w:rPr>
        <w:t>Identify as part of a UML class diagram the main classes and associations by assigning the correct cardinality constraints</w:t>
      </w:r>
    </w:p>
    <w:p w14:paraId="7603F975" w14:textId="77777777" w:rsidR="00E77EDA" w:rsidRPr="00C117B9" w:rsidRDefault="00E77EDA" w:rsidP="00E77EDA">
      <w:pPr>
        <w:pStyle w:val="NormalWeb"/>
        <w:numPr>
          <w:ilvl w:val="0"/>
          <w:numId w:val="23"/>
        </w:numPr>
        <w:shd w:val="clear" w:color="auto" w:fill="FFFFFF"/>
        <w:spacing w:before="0" w:beforeAutospacing="0" w:after="0" w:afterAutospacing="0"/>
        <w:jc w:val="both"/>
        <w:rPr>
          <w:rFonts w:ascii="Comic Sans MS" w:hAnsi="Comic Sans MS" w:cs="Arial"/>
          <w:color w:val="333333"/>
          <w:sz w:val="20"/>
          <w:szCs w:val="20"/>
        </w:rPr>
      </w:pPr>
      <w:r w:rsidRPr="00C117B9">
        <w:rPr>
          <w:rFonts w:ascii="Comic Sans MS" w:hAnsi="Comic Sans MS" w:cs="Arial"/>
          <w:color w:val="333333"/>
          <w:sz w:val="20"/>
          <w:szCs w:val="20"/>
        </w:rPr>
        <w:t xml:space="preserve">Distribution analysis    </w:t>
      </w:r>
      <w:r w:rsidRPr="00C117B9">
        <w:rPr>
          <w:rFonts w:ascii="Comic Sans MS" w:hAnsi="Comic Sans MS" w:cs="Arial"/>
          <w:color w:val="333333"/>
          <w:sz w:val="20"/>
          <w:szCs w:val="20"/>
        </w:rPr>
        <w:tab/>
      </w:r>
      <w:r w:rsidRPr="00C117B9">
        <w:rPr>
          <w:rFonts w:ascii="Comic Sans MS" w:hAnsi="Comic Sans MS" w:cs="Arial"/>
          <w:color w:val="333333"/>
          <w:sz w:val="20"/>
          <w:szCs w:val="20"/>
        </w:rPr>
        <w:tab/>
      </w:r>
      <w:r w:rsidRPr="00C117B9">
        <w:rPr>
          <w:rFonts w:ascii="Comic Sans MS" w:hAnsi="Comic Sans MS" w:cs="Arial"/>
          <w:color w:val="333333"/>
          <w:sz w:val="20"/>
          <w:szCs w:val="20"/>
        </w:rPr>
        <w:tab/>
      </w:r>
      <w:r w:rsidRPr="00C117B9">
        <w:rPr>
          <w:rFonts w:ascii="Comic Sans MS" w:hAnsi="Comic Sans MS" w:cs="Arial"/>
          <w:b/>
          <w:bCs/>
          <w:color w:val="333333"/>
          <w:sz w:val="20"/>
          <w:szCs w:val="20"/>
        </w:rPr>
        <w:t xml:space="preserve">[1 Mark]                          </w:t>
      </w:r>
    </w:p>
    <w:p w14:paraId="11860773" w14:textId="77777777" w:rsidR="00E77EDA" w:rsidRPr="00C117B9" w:rsidRDefault="00E77EDA" w:rsidP="00E77EDA">
      <w:pPr>
        <w:pStyle w:val="NormalWeb"/>
        <w:numPr>
          <w:ilvl w:val="0"/>
          <w:numId w:val="23"/>
        </w:numPr>
        <w:shd w:val="clear" w:color="auto" w:fill="FFFFFF"/>
        <w:spacing w:before="0" w:beforeAutospacing="0" w:after="0" w:afterAutospacing="0"/>
        <w:jc w:val="both"/>
        <w:rPr>
          <w:rFonts w:ascii="Comic Sans MS" w:hAnsi="Comic Sans MS" w:cs="Arial"/>
          <w:color w:val="333333"/>
          <w:sz w:val="20"/>
          <w:szCs w:val="20"/>
        </w:rPr>
      </w:pPr>
      <w:r w:rsidRPr="00C117B9">
        <w:rPr>
          <w:rFonts w:ascii="Comic Sans MS" w:hAnsi="Comic Sans MS" w:cs="Arial"/>
          <w:color w:val="333333"/>
          <w:sz w:val="20"/>
          <w:szCs w:val="20"/>
        </w:rPr>
        <w:t xml:space="preserve">Statistical exploration </w:t>
      </w:r>
      <w:r w:rsidRPr="00C117B9">
        <w:rPr>
          <w:rFonts w:ascii="Comic Sans MS" w:hAnsi="Comic Sans MS" w:cs="Arial"/>
          <w:color w:val="333333"/>
          <w:sz w:val="20"/>
          <w:szCs w:val="20"/>
        </w:rPr>
        <w:tab/>
      </w:r>
      <w:r w:rsidRPr="00C117B9">
        <w:rPr>
          <w:rFonts w:ascii="Comic Sans MS" w:hAnsi="Comic Sans MS" w:cs="Arial"/>
          <w:color w:val="333333"/>
          <w:sz w:val="20"/>
          <w:szCs w:val="20"/>
        </w:rPr>
        <w:tab/>
      </w:r>
      <w:r w:rsidRPr="00C117B9">
        <w:rPr>
          <w:rFonts w:ascii="Comic Sans MS" w:hAnsi="Comic Sans MS" w:cs="Arial"/>
          <w:color w:val="333333"/>
          <w:sz w:val="20"/>
          <w:szCs w:val="20"/>
        </w:rPr>
        <w:tab/>
      </w:r>
      <w:r w:rsidRPr="00C117B9">
        <w:rPr>
          <w:rFonts w:ascii="Comic Sans MS" w:hAnsi="Comic Sans MS" w:cs="Arial"/>
          <w:b/>
          <w:bCs/>
          <w:color w:val="333333"/>
          <w:sz w:val="20"/>
          <w:szCs w:val="20"/>
        </w:rPr>
        <w:t xml:space="preserve">[1 Mark]                          </w:t>
      </w:r>
    </w:p>
    <w:p w14:paraId="5DD889B0" w14:textId="77777777" w:rsidR="00E77EDA" w:rsidRPr="00C117B9" w:rsidRDefault="00E77EDA" w:rsidP="00E77EDA">
      <w:pPr>
        <w:pStyle w:val="NormalWeb"/>
        <w:numPr>
          <w:ilvl w:val="0"/>
          <w:numId w:val="23"/>
        </w:numPr>
        <w:shd w:val="clear" w:color="auto" w:fill="FFFFFF"/>
        <w:spacing w:before="0" w:beforeAutospacing="0" w:after="0" w:afterAutospacing="0"/>
        <w:jc w:val="both"/>
        <w:rPr>
          <w:rFonts w:ascii="Comic Sans MS" w:hAnsi="Comic Sans MS" w:cs="Arial"/>
          <w:color w:val="333333"/>
          <w:sz w:val="20"/>
          <w:szCs w:val="20"/>
        </w:rPr>
      </w:pPr>
      <w:r w:rsidRPr="00C117B9">
        <w:rPr>
          <w:rFonts w:ascii="Comic Sans MS" w:hAnsi="Comic Sans MS" w:cs="Arial"/>
          <w:color w:val="333333"/>
          <w:sz w:val="20"/>
          <w:szCs w:val="20"/>
        </w:rPr>
        <w:t xml:space="preserve">Suitable transformation of </w:t>
      </w:r>
      <w:proofErr w:type="gramStart"/>
      <w:r w:rsidRPr="00C117B9">
        <w:rPr>
          <w:rFonts w:ascii="Comic Sans MS" w:hAnsi="Comic Sans MS" w:cs="Arial"/>
          <w:color w:val="333333"/>
          <w:sz w:val="20"/>
          <w:szCs w:val="20"/>
        </w:rPr>
        <w:t xml:space="preserve">variables  </w:t>
      </w:r>
      <w:r w:rsidRPr="00C117B9">
        <w:rPr>
          <w:rFonts w:ascii="Comic Sans MS" w:hAnsi="Comic Sans MS" w:cs="Arial"/>
          <w:color w:val="333333"/>
          <w:sz w:val="20"/>
          <w:szCs w:val="20"/>
        </w:rPr>
        <w:tab/>
      </w:r>
      <w:proofErr w:type="gramEnd"/>
      <w:r w:rsidRPr="00C117B9">
        <w:rPr>
          <w:rFonts w:ascii="Comic Sans MS" w:hAnsi="Comic Sans MS" w:cs="Arial"/>
          <w:b/>
          <w:bCs/>
          <w:color w:val="333333"/>
          <w:sz w:val="20"/>
          <w:szCs w:val="20"/>
        </w:rPr>
        <w:t xml:space="preserve">[1.5 Marks]                          </w:t>
      </w:r>
    </w:p>
    <w:p w14:paraId="572706A5" w14:textId="77777777" w:rsidR="00E77EDA" w:rsidRPr="00C117B9" w:rsidRDefault="00E77EDA" w:rsidP="00E77EDA">
      <w:pPr>
        <w:pStyle w:val="NormalWeb"/>
        <w:numPr>
          <w:ilvl w:val="0"/>
          <w:numId w:val="23"/>
        </w:numPr>
        <w:shd w:val="clear" w:color="auto" w:fill="FFFFFF"/>
        <w:spacing w:before="0" w:beforeAutospacing="0" w:after="0" w:afterAutospacing="0"/>
        <w:jc w:val="both"/>
        <w:rPr>
          <w:rFonts w:ascii="Comic Sans MS" w:hAnsi="Comic Sans MS" w:cs="Arial"/>
          <w:color w:val="333333"/>
          <w:sz w:val="20"/>
          <w:szCs w:val="20"/>
        </w:rPr>
      </w:pPr>
      <w:r w:rsidRPr="00C117B9">
        <w:rPr>
          <w:rFonts w:ascii="Comic Sans MS" w:hAnsi="Comic Sans MS" w:cs="Arial"/>
          <w:color w:val="333333"/>
          <w:sz w:val="20"/>
          <w:szCs w:val="20"/>
        </w:rPr>
        <w:t xml:space="preserve">Elimination of redundant variables        </w:t>
      </w:r>
      <w:r w:rsidRPr="00C117B9">
        <w:rPr>
          <w:rFonts w:ascii="Comic Sans MS" w:hAnsi="Comic Sans MS" w:cs="Arial"/>
          <w:color w:val="333333"/>
          <w:sz w:val="20"/>
          <w:szCs w:val="20"/>
        </w:rPr>
        <w:tab/>
      </w:r>
      <w:r w:rsidRPr="00C117B9">
        <w:rPr>
          <w:rFonts w:ascii="Comic Sans MS" w:hAnsi="Comic Sans MS" w:cs="Arial"/>
          <w:b/>
          <w:bCs/>
          <w:color w:val="333333"/>
          <w:sz w:val="20"/>
          <w:szCs w:val="20"/>
        </w:rPr>
        <w:t xml:space="preserve">[1.5 Marks]                          </w:t>
      </w:r>
    </w:p>
    <w:p w14:paraId="0F36BC64" w14:textId="77777777" w:rsidR="00E77EDA" w:rsidRPr="00C117B9" w:rsidRDefault="00E77EDA" w:rsidP="00E77EDA">
      <w:pPr>
        <w:pStyle w:val="NormalWeb"/>
        <w:numPr>
          <w:ilvl w:val="0"/>
          <w:numId w:val="23"/>
        </w:numPr>
        <w:shd w:val="clear" w:color="auto" w:fill="FFFFFF"/>
        <w:spacing w:before="0" w:beforeAutospacing="0" w:after="0" w:afterAutospacing="0"/>
        <w:rPr>
          <w:rFonts w:ascii="Comic Sans MS" w:hAnsi="Comic Sans MS" w:cs="Arial"/>
          <w:b/>
          <w:bCs/>
          <w:color w:val="333333"/>
          <w:sz w:val="20"/>
          <w:szCs w:val="20"/>
        </w:rPr>
      </w:pPr>
      <w:r w:rsidRPr="00C117B9">
        <w:rPr>
          <w:rFonts w:ascii="Comic Sans MS" w:hAnsi="Comic Sans MS" w:cs="Arial"/>
          <w:color w:val="333333"/>
          <w:sz w:val="20"/>
          <w:szCs w:val="20"/>
        </w:rPr>
        <w:t xml:space="preserve">Data visualisation                                   </w:t>
      </w:r>
      <w:proofErr w:type="gramStart"/>
      <w:r w:rsidRPr="00C117B9">
        <w:rPr>
          <w:rFonts w:ascii="Comic Sans MS" w:hAnsi="Comic Sans MS" w:cs="Arial"/>
          <w:color w:val="333333"/>
          <w:sz w:val="20"/>
          <w:szCs w:val="20"/>
        </w:rPr>
        <w:t xml:space="preserve">   </w:t>
      </w:r>
      <w:r w:rsidRPr="00C117B9">
        <w:rPr>
          <w:rFonts w:ascii="Comic Sans MS" w:hAnsi="Comic Sans MS" w:cs="Arial"/>
          <w:b/>
          <w:bCs/>
          <w:color w:val="333333"/>
          <w:sz w:val="20"/>
          <w:szCs w:val="20"/>
        </w:rPr>
        <w:t>[</w:t>
      </w:r>
      <w:proofErr w:type="gramEnd"/>
      <w:r w:rsidRPr="00C117B9">
        <w:rPr>
          <w:rFonts w:ascii="Comic Sans MS" w:hAnsi="Comic Sans MS" w:cs="Arial"/>
          <w:b/>
          <w:bCs/>
          <w:color w:val="333333"/>
          <w:sz w:val="20"/>
          <w:szCs w:val="20"/>
        </w:rPr>
        <w:t xml:space="preserve">1.5 Marks]                          </w:t>
      </w:r>
    </w:p>
    <w:p w14:paraId="41E5F0A4" w14:textId="77777777" w:rsidR="00E77EDA" w:rsidRPr="00C117B9" w:rsidRDefault="00E77EDA" w:rsidP="00E77EDA">
      <w:pPr>
        <w:pStyle w:val="NormalWeb"/>
        <w:numPr>
          <w:ilvl w:val="0"/>
          <w:numId w:val="23"/>
        </w:numPr>
        <w:shd w:val="clear" w:color="auto" w:fill="FFFFFF"/>
        <w:spacing w:before="0" w:beforeAutospacing="0" w:after="0" w:afterAutospacing="0"/>
        <w:jc w:val="both"/>
        <w:rPr>
          <w:rFonts w:ascii="Comic Sans MS" w:hAnsi="Comic Sans MS" w:cs="Arial"/>
          <w:color w:val="333333"/>
          <w:sz w:val="20"/>
          <w:szCs w:val="20"/>
        </w:rPr>
      </w:pPr>
      <w:r w:rsidRPr="00C117B9">
        <w:rPr>
          <w:rFonts w:ascii="Comic Sans MS" w:hAnsi="Comic Sans MS" w:cs="Arial"/>
          <w:color w:val="333333"/>
          <w:sz w:val="20"/>
          <w:szCs w:val="20"/>
        </w:rPr>
        <w:t>Management of missing values</w:t>
      </w:r>
      <w:r w:rsidRPr="00C117B9">
        <w:rPr>
          <w:rFonts w:ascii="Comic Sans MS" w:hAnsi="Comic Sans MS" w:cs="Arial"/>
          <w:color w:val="333333"/>
          <w:sz w:val="20"/>
          <w:szCs w:val="20"/>
        </w:rPr>
        <w:tab/>
        <w:t xml:space="preserve">   </w:t>
      </w:r>
      <w:r w:rsidRPr="00C117B9">
        <w:rPr>
          <w:rFonts w:ascii="Comic Sans MS" w:hAnsi="Comic Sans MS" w:cs="Arial"/>
          <w:color w:val="333333"/>
          <w:sz w:val="20"/>
          <w:szCs w:val="20"/>
        </w:rPr>
        <w:tab/>
      </w:r>
      <w:r w:rsidRPr="00C117B9">
        <w:rPr>
          <w:rFonts w:ascii="Comic Sans MS" w:hAnsi="Comic Sans MS" w:cs="Arial"/>
          <w:b/>
          <w:bCs/>
          <w:color w:val="333333"/>
          <w:sz w:val="20"/>
          <w:szCs w:val="20"/>
        </w:rPr>
        <w:t>[1 Mark]</w:t>
      </w:r>
    </w:p>
    <w:p w14:paraId="2D4D92C7" w14:textId="77777777" w:rsidR="00E77EDA" w:rsidRPr="00C117B9" w:rsidRDefault="00E77EDA" w:rsidP="00E77EDA">
      <w:pPr>
        <w:pStyle w:val="NormalWeb"/>
        <w:numPr>
          <w:ilvl w:val="0"/>
          <w:numId w:val="23"/>
        </w:numPr>
        <w:shd w:val="clear" w:color="auto" w:fill="FFFFFF"/>
        <w:spacing w:before="0" w:beforeAutospacing="0" w:after="0" w:afterAutospacing="0"/>
        <w:jc w:val="both"/>
        <w:rPr>
          <w:rFonts w:ascii="Comic Sans MS" w:hAnsi="Comic Sans MS" w:cs="Arial"/>
          <w:color w:val="333333"/>
          <w:sz w:val="20"/>
          <w:szCs w:val="20"/>
        </w:rPr>
      </w:pPr>
      <w:r w:rsidRPr="00C117B9">
        <w:rPr>
          <w:rFonts w:ascii="Comic Sans MS" w:hAnsi="Comic Sans MS" w:cs="Arial"/>
          <w:color w:val="333333"/>
          <w:sz w:val="20"/>
          <w:szCs w:val="20"/>
        </w:rPr>
        <w:t>Class identification</w:t>
      </w:r>
      <w:r w:rsidRPr="00C117B9">
        <w:rPr>
          <w:rFonts w:ascii="Comic Sans MS" w:hAnsi="Comic Sans MS" w:cs="Arial"/>
          <w:color w:val="333333"/>
          <w:sz w:val="20"/>
          <w:szCs w:val="20"/>
        </w:rPr>
        <w:tab/>
      </w:r>
      <w:r w:rsidRPr="00C117B9">
        <w:rPr>
          <w:rFonts w:ascii="Comic Sans MS" w:hAnsi="Comic Sans MS" w:cs="Arial"/>
          <w:color w:val="333333"/>
          <w:sz w:val="20"/>
          <w:szCs w:val="20"/>
        </w:rPr>
        <w:tab/>
      </w:r>
      <w:r w:rsidRPr="00C117B9">
        <w:rPr>
          <w:rFonts w:ascii="Comic Sans MS" w:hAnsi="Comic Sans MS" w:cs="Arial"/>
          <w:color w:val="333333"/>
          <w:sz w:val="20"/>
          <w:szCs w:val="20"/>
        </w:rPr>
        <w:tab/>
      </w:r>
      <w:r w:rsidRPr="00C117B9">
        <w:rPr>
          <w:rFonts w:ascii="Comic Sans MS" w:hAnsi="Comic Sans MS" w:cs="Arial"/>
          <w:b/>
          <w:bCs/>
          <w:color w:val="333333"/>
          <w:sz w:val="20"/>
          <w:szCs w:val="20"/>
        </w:rPr>
        <w:t>[1.5 Marks</w:t>
      </w:r>
      <w:r w:rsidRPr="00C117B9">
        <w:rPr>
          <w:rFonts w:ascii="Comic Sans MS" w:hAnsi="Comic Sans MS" w:cs="Arial"/>
          <w:color w:val="333333"/>
          <w:sz w:val="20"/>
          <w:szCs w:val="20"/>
        </w:rPr>
        <w:t>]</w:t>
      </w:r>
    </w:p>
    <w:p w14:paraId="1404B5E9" w14:textId="77777777" w:rsidR="00E77EDA" w:rsidRPr="00C117B9" w:rsidRDefault="00E77EDA" w:rsidP="00E77EDA">
      <w:pPr>
        <w:pStyle w:val="NormalWeb"/>
        <w:numPr>
          <w:ilvl w:val="0"/>
          <w:numId w:val="23"/>
        </w:numPr>
        <w:shd w:val="clear" w:color="auto" w:fill="FFFFFF"/>
        <w:spacing w:before="0" w:beforeAutospacing="0" w:after="0" w:afterAutospacing="0"/>
        <w:jc w:val="both"/>
        <w:rPr>
          <w:rFonts w:ascii="Comic Sans MS" w:hAnsi="Comic Sans MS" w:cs="Arial"/>
          <w:color w:val="333333"/>
          <w:sz w:val="20"/>
          <w:szCs w:val="20"/>
        </w:rPr>
      </w:pPr>
      <w:r w:rsidRPr="00C117B9">
        <w:rPr>
          <w:rFonts w:ascii="Comic Sans MS" w:hAnsi="Comic Sans MS" w:cs="Arial"/>
          <w:color w:val="333333"/>
          <w:sz w:val="20"/>
          <w:szCs w:val="20"/>
        </w:rPr>
        <w:t xml:space="preserve">Association identification                      </w:t>
      </w:r>
      <w:proofErr w:type="gramStart"/>
      <w:r w:rsidRPr="00C117B9">
        <w:rPr>
          <w:rFonts w:ascii="Comic Sans MS" w:hAnsi="Comic Sans MS" w:cs="Arial"/>
          <w:color w:val="333333"/>
          <w:sz w:val="20"/>
          <w:szCs w:val="20"/>
        </w:rPr>
        <w:t xml:space="preserve">   </w:t>
      </w:r>
      <w:r w:rsidRPr="00C117B9">
        <w:rPr>
          <w:rFonts w:ascii="Comic Sans MS" w:hAnsi="Comic Sans MS" w:cs="Arial"/>
          <w:b/>
          <w:bCs/>
          <w:color w:val="333333"/>
          <w:sz w:val="20"/>
          <w:szCs w:val="20"/>
        </w:rPr>
        <w:t>[</w:t>
      </w:r>
      <w:proofErr w:type="gramEnd"/>
      <w:r w:rsidRPr="00C117B9">
        <w:rPr>
          <w:rFonts w:ascii="Comic Sans MS" w:hAnsi="Comic Sans MS" w:cs="Arial"/>
          <w:b/>
          <w:bCs/>
          <w:color w:val="333333"/>
          <w:sz w:val="20"/>
          <w:szCs w:val="20"/>
        </w:rPr>
        <w:t>1.5 Marks]</w:t>
      </w:r>
    </w:p>
    <w:p w14:paraId="13C3686A" w14:textId="77777777" w:rsidR="00E77EDA" w:rsidRPr="00C117B9" w:rsidRDefault="00E77EDA" w:rsidP="00E77EDA">
      <w:pPr>
        <w:pStyle w:val="NormalWeb"/>
        <w:numPr>
          <w:ilvl w:val="0"/>
          <w:numId w:val="23"/>
        </w:numPr>
        <w:shd w:val="clear" w:color="auto" w:fill="FFFFFF"/>
        <w:spacing w:before="0" w:beforeAutospacing="0" w:after="0" w:afterAutospacing="0"/>
        <w:jc w:val="both"/>
        <w:rPr>
          <w:rFonts w:ascii="Comic Sans MS" w:hAnsi="Comic Sans MS" w:cs="Arial"/>
          <w:color w:val="333333"/>
          <w:sz w:val="20"/>
          <w:szCs w:val="20"/>
        </w:rPr>
      </w:pPr>
      <w:r w:rsidRPr="00C117B9">
        <w:rPr>
          <w:rFonts w:ascii="Comic Sans MS" w:hAnsi="Comic Sans MS" w:cs="Arial"/>
          <w:color w:val="333333"/>
          <w:sz w:val="20"/>
          <w:szCs w:val="20"/>
        </w:rPr>
        <w:t xml:space="preserve">Cardinality constraints   </w:t>
      </w:r>
      <w:r w:rsidRPr="00C117B9">
        <w:rPr>
          <w:rFonts w:ascii="Comic Sans MS" w:hAnsi="Comic Sans MS" w:cs="Arial"/>
          <w:b/>
          <w:bCs/>
          <w:color w:val="333333"/>
          <w:sz w:val="20"/>
          <w:szCs w:val="20"/>
        </w:rPr>
        <w:t xml:space="preserve">               </w:t>
      </w:r>
      <w:proofErr w:type="gramStart"/>
      <w:r w:rsidRPr="00C117B9">
        <w:rPr>
          <w:rFonts w:ascii="Comic Sans MS" w:hAnsi="Comic Sans MS" w:cs="Arial"/>
          <w:b/>
          <w:bCs/>
          <w:color w:val="333333"/>
          <w:sz w:val="20"/>
          <w:szCs w:val="20"/>
        </w:rPr>
        <w:t xml:space="preserve">   [</w:t>
      </w:r>
      <w:proofErr w:type="gramEnd"/>
      <w:r w:rsidRPr="00C117B9">
        <w:rPr>
          <w:rFonts w:ascii="Comic Sans MS" w:hAnsi="Comic Sans MS" w:cs="Arial"/>
          <w:b/>
          <w:bCs/>
          <w:color w:val="333333"/>
          <w:sz w:val="20"/>
          <w:szCs w:val="20"/>
        </w:rPr>
        <w:t xml:space="preserve">1.5 Marks]        </w:t>
      </w:r>
    </w:p>
    <w:p w14:paraId="2782A7A2" w14:textId="77777777" w:rsidR="00C117B9" w:rsidRPr="00C117B9" w:rsidRDefault="00E77EDA" w:rsidP="00C117B9">
      <w:pPr>
        <w:pStyle w:val="NormalWeb"/>
        <w:shd w:val="clear" w:color="auto" w:fill="FFFFFF"/>
        <w:spacing w:before="0" w:beforeAutospacing="0" w:after="0" w:afterAutospacing="0"/>
        <w:ind w:left="720"/>
        <w:jc w:val="right"/>
        <w:rPr>
          <w:rFonts w:asciiTheme="minorHAnsi" w:hAnsiTheme="minorHAnsi" w:cs="Arial"/>
          <w:b/>
          <w:bCs/>
          <w:color w:val="333333"/>
          <w:sz w:val="20"/>
          <w:szCs w:val="20"/>
        </w:rPr>
      </w:pPr>
      <w:r w:rsidRPr="00C117B9">
        <w:rPr>
          <w:rFonts w:asciiTheme="minorHAnsi" w:hAnsiTheme="minorHAnsi" w:cs="Arial"/>
          <w:b/>
          <w:bCs/>
          <w:color w:val="333333"/>
          <w:sz w:val="20"/>
          <w:szCs w:val="20"/>
        </w:rPr>
        <w:t>[12 Marks</w:t>
      </w:r>
      <w:r w:rsidR="000C148B" w:rsidRPr="00C117B9">
        <w:rPr>
          <w:rFonts w:asciiTheme="minorHAnsi" w:hAnsiTheme="minorHAnsi" w:cs="Arial"/>
          <w:b/>
          <w:bCs/>
          <w:color w:val="333333"/>
          <w:sz w:val="20"/>
          <w:szCs w:val="20"/>
        </w:rPr>
        <w:t xml:space="preserve">]    </w:t>
      </w:r>
    </w:p>
    <w:p w14:paraId="6AF50C75" w14:textId="52ABD363" w:rsidR="000C148B" w:rsidRPr="00C117B9" w:rsidRDefault="000C148B" w:rsidP="00C117B9">
      <w:pPr>
        <w:pStyle w:val="NormalWeb"/>
        <w:shd w:val="clear" w:color="auto" w:fill="FFFFFF"/>
        <w:spacing w:before="0" w:beforeAutospacing="0" w:after="0" w:afterAutospacing="0"/>
        <w:ind w:left="720"/>
        <w:jc w:val="center"/>
        <w:rPr>
          <w:rFonts w:asciiTheme="minorHAnsi" w:hAnsiTheme="minorHAnsi" w:cs="Arial"/>
          <w:color w:val="333333"/>
          <w:sz w:val="20"/>
          <w:szCs w:val="20"/>
        </w:rPr>
      </w:pPr>
      <w:r w:rsidRPr="00C117B9">
        <w:rPr>
          <w:rFonts w:asciiTheme="minorHAnsi" w:hAnsiTheme="minorHAnsi" w:cs="Arial"/>
          <w:b/>
          <w:bCs/>
          <w:color w:val="333333"/>
          <w:sz w:val="20"/>
          <w:szCs w:val="20"/>
        </w:rPr>
        <w:t xml:space="preserve">                     </w:t>
      </w:r>
    </w:p>
    <w:p w14:paraId="55EBC8AF" w14:textId="6591CEB3" w:rsidR="000C148B" w:rsidRPr="00C117B9" w:rsidRDefault="009D5EF8" w:rsidP="00E77EDA">
      <w:pPr>
        <w:pStyle w:val="NormalWeb"/>
        <w:numPr>
          <w:ilvl w:val="0"/>
          <w:numId w:val="22"/>
        </w:numPr>
        <w:shd w:val="clear" w:color="auto" w:fill="FFFFFF"/>
        <w:spacing w:before="0" w:beforeAutospacing="0" w:after="0" w:afterAutospacing="0"/>
        <w:jc w:val="both"/>
        <w:rPr>
          <w:rFonts w:asciiTheme="minorHAnsi" w:hAnsiTheme="minorHAnsi" w:cs="Arial"/>
          <w:color w:val="333333"/>
          <w:sz w:val="20"/>
          <w:szCs w:val="20"/>
        </w:rPr>
      </w:pPr>
      <w:r w:rsidRPr="00C117B9">
        <w:rPr>
          <w:rFonts w:asciiTheme="minorHAnsi" w:hAnsiTheme="minorHAnsi" w:cs="Arial"/>
          <w:b/>
          <w:bCs/>
          <w:color w:val="333333"/>
          <w:sz w:val="20"/>
          <w:szCs w:val="20"/>
        </w:rPr>
        <w:t>Perform</w:t>
      </w:r>
      <w:r w:rsidRPr="00C117B9">
        <w:rPr>
          <w:rFonts w:asciiTheme="minorHAnsi" w:hAnsiTheme="minorHAnsi" w:cs="Arial"/>
          <w:color w:val="333333"/>
          <w:sz w:val="20"/>
          <w:szCs w:val="20"/>
        </w:rPr>
        <w:t xml:space="preserve"> </w:t>
      </w:r>
      <w:r w:rsidRPr="00C117B9">
        <w:rPr>
          <w:rFonts w:asciiTheme="minorHAnsi" w:hAnsiTheme="minorHAnsi" w:cs="Arial"/>
          <w:b/>
          <w:bCs/>
          <w:color w:val="333333"/>
          <w:sz w:val="20"/>
          <w:szCs w:val="20"/>
        </w:rPr>
        <w:t>RFM Segmentation in SQL</w:t>
      </w:r>
      <w:r w:rsidRPr="00C117B9">
        <w:rPr>
          <w:rFonts w:asciiTheme="minorHAnsi" w:hAnsiTheme="minorHAnsi" w:cs="Arial"/>
          <w:color w:val="333333"/>
          <w:sz w:val="20"/>
          <w:szCs w:val="20"/>
        </w:rPr>
        <w:t>: The first step is to build an RFM model to assign Recency, Frequency and Monetary values to each member via an SQL query</w:t>
      </w:r>
      <w:r w:rsidR="000C148B" w:rsidRPr="00C117B9">
        <w:rPr>
          <w:rFonts w:asciiTheme="minorHAnsi" w:hAnsiTheme="minorHAnsi" w:cs="Arial"/>
          <w:color w:val="333333"/>
          <w:sz w:val="20"/>
          <w:szCs w:val="20"/>
        </w:rPr>
        <w:t>.</w:t>
      </w:r>
    </w:p>
    <w:p w14:paraId="64240E03" w14:textId="1659DFDD" w:rsidR="00354FC1" w:rsidRPr="00C117B9" w:rsidRDefault="00354FC1" w:rsidP="00354FC1">
      <w:pPr>
        <w:pStyle w:val="ListParagraph"/>
        <w:numPr>
          <w:ilvl w:val="3"/>
          <w:numId w:val="25"/>
        </w:numPr>
        <w:autoSpaceDE w:val="0"/>
        <w:autoSpaceDN w:val="0"/>
        <w:adjustRightInd w:val="0"/>
        <w:ind w:left="2552" w:hanging="284"/>
        <w:rPr>
          <w:rFonts w:eastAsia="NimbusRomanNo9L"/>
          <w:b w:val="0"/>
          <w:sz w:val="20"/>
          <w:szCs w:val="20"/>
          <w:lang w:eastAsia="en-GB"/>
        </w:rPr>
      </w:pPr>
      <w:r w:rsidRPr="00C117B9">
        <w:rPr>
          <w:b w:val="0"/>
          <w:sz w:val="20"/>
          <w:szCs w:val="20"/>
          <w:lang w:val="en-US"/>
        </w:rPr>
        <w:t>Definition of RFM metrics</w:t>
      </w:r>
      <w:r w:rsidRPr="00C117B9">
        <w:rPr>
          <w:rFonts w:eastAsia="NimbusRomanNo9L"/>
          <w:b w:val="0"/>
          <w:sz w:val="20"/>
          <w:szCs w:val="20"/>
          <w:lang w:eastAsia="en-GB"/>
        </w:rPr>
        <w:tab/>
        <w:t xml:space="preserve">                         </w:t>
      </w:r>
      <w:r w:rsidR="009D5EF8" w:rsidRPr="00C117B9">
        <w:rPr>
          <w:rFonts w:eastAsia="NimbusRomanNo9L"/>
          <w:b w:val="0"/>
          <w:sz w:val="20"/>
          <w:szCs w:val="20"/>
          <w:lang w:eastAsia="en-GB"/>
        </w:rPr>
        <w:t xml:space="preserve">               </w:t>
      </w:r>
      <w:r w:rsidRPr="00C117B9">
        <w:rPr>
          <w:rFonts w:cs="Arial"/>
          <w:color w:val="333333"/>
          <w:sz w:val="20"/>
          <w:szCs w:val="20"/>
        </w:rPr>
        <w:t>[</w:t>
      </w:r>
      <w:r w:rsidR="009D5EF8" w:rsidRPr="00C117B9">
        <w:rPr>
          <w:rFonts w:cs="Arial"/>
          <w:color w:val="333333"/>
          <w:sz w:val="20"/>
          <w:szCs w:val="20"/>
        </w:rPr>
        <w:t>6</w:t>
      </w:r>
      <w:r w:rsidRPr="00C117B9">
        <w:rPr>
          <w:rFonts w:cs="Arial"/>
          <w:color w:val="333333"/>
          <w:sz w:val="20"/>
          <w:szCs w:val="20"/>
        </w:rPr>
        <w:t xml:space="preserve"> Marks]</w:t>
      </w:r>
    </w:p>
    <w:p w14:paraId="4691D84E" w14:textId="3AB0311A" w:rsidR="00354FC1" w:rsidRPr="00C117B9" w:rsidRDefault="00354FC1" w:rsidP="00354FC1">
      <w:pPr>
        <w:pStyle w:val="NormalWeb"/>
        <w:numPr>
          <w:ilvl w:val="3"/>
          <w:numId w:val="25"/>
        </w:numPr>
        <w:shd w:val="clear" w:color="auto" w:fill="FFFFFF"/>
        <w:spacing w:before="0" w:beforeAutospacing="0" w:after="0" w:afterAutospacing="0"/>
        <w:ind w:left="2552" w:hanging="284"/>
        <w:jc w:val="both"/>
        <w:rPr>
          <w:rFonts w:ascii="Comic Sans MS" w:hAnsi="Comic Sans MS" w:cs="Arial"/>
          <w:color w:val="333333"/>
          <w:sz w:val="20"/>
          <w:szCs w:val="20"/>
        </w:rPr>
      </w:pPr>
      <w:r w:rsidRPr="00C117B9">
        <w:rPr>
          <w:rFonts w:ascii="Comic Sans MS" w:eastAsia="NimbusRomanNo9L" w:hAnsi="Comic Sans MS"/>
          <w:sz w:val="20"/>
          <w:szCs w:val="20"/>
        </w:rPr>
        <w:t xml:space="preserve">Implementation in </w:t>
      </w:r>
      <w:r w:rsidR="009D5EF8" w:rsidRPr="00C117B9">
        <w:rPr>
          <w:rFonts w:ascii="Comic Sans MS" w:eastAsia="NimbusRomanNo9L" w:hAnsi="Comic Sans MS"/>
          <w:sz w:val="20"/>
          <w:szCs w:val="20"/>
        </w:rPr>
        <w:t>SQL/</w:t>
      </w:r>
      <w:r w:rsidRPr="00C117B9">
        <w:rPr>
          <w:rFonts w:ascii="Comic Sans MS" w:eastAsia="NimbusRomanNo9L" w:hAnsi="Comic Sans MS"/>
          <w:sz w:val="20"/>
          <w:szCs w:val="20"/>
        </w:rPr>
        <w:t xml:space="preserve">Python </w:t>
      </w:r>
      <w:r w:rsidR="009D5EF8" w:rsidRPr="00C117B9">
        <w:rPr>
          <w:rFonts w:ascii="Comic Sans MS" w:eastAsia="NimbusRomanNo9L" w:hAnsi="Comic Sans MS"/>
          <w:sz w:val="20"/>
          <w:szCs w:val="20"/>
        </w:rPr>
        <w:t>of the RFM</w:t>
      </w:r>
      <w:r w:rsidRPr="00C117B9">
        <w:rPr>
          <w:rFonts w:ascii="Comic Sans MS" w:eastAsia="NimbusRomanNo9L" w:hAnsi="Comic Sans MS"/>
          <w:sz w:val="20"/>
          <w:szCs w:val="20"/>
        </w:rPr>
        <w:t xml:space="preserve"> </w:t>
      </w:r>
      <w:proofErr w:type="gramStart"/>
      <w:r w:rsidRPr="00C117B9">
        <w:rPr>
          <w:rFonts w:ascii="Comic Sans MS" w:eastAsia="NimbusRomanNo9L" w:hAnsi="Comic Sans MS"/>
          <w:sz w:val="20"/>
          <w:szCs w:val="20"/>
        </w:rPr>
        <w:t>metrics</w:t>
      </w:r>
      <w:r w:rsidR="009D5EF8" w:rsidRPr="00C117B9">
        <w:rPr>
          <w:rFonts w:ascii="Comic Sans MS" w:eastAsia="NimbusRomanNo9L" w:hAnsi="Comic Sans MS"/>
          <w:sz w:val="20"/>
          <w:szCs w:val="20"/>
        </w:rPr>
        <w:t xml:space="preserve"> </w:t>
      </w:r>
      <w:r w:rsidR="00E721B8" w:rsidRPr="00C117B9">
        <w:rPr>
          <w:rFonts w:ascii="Comic Sans MS" w:eastAsia="NimbusRomanNo9L" w:hAnsi="Comic Sans MS"/>
          <w:sz w:val="20"/>
          <w:szCs w:val="20"/>
        </w:rPr>
        <w:t xml:space="preserve"> </w:t>
      </w:r>
      <w:r w:rsidRPr="00C117B9">
        <w:rPr>
          <w:rFonts w:ascii="Comic Sans MS" w:eastAsia="NimbusRomanNo9L" w:hAnsi="Comic Sans MS"/>
          <w:b/>
          <w:bCs/>
          <w:sz w:val="20"/>
          <w:szCs w:val="20"/>
        </w:rPr>
        <w:t>[</w:t>
      </w:r>
      <w:proofErr w:type="gramEnd"/>
      <w:r w:rsidR="00E77EDA" w:rsidRPr="00C117B9">
        <w:rPr>
          <w:rFonts w:ascii="Comic Sans MS" w:hAnsi="Comic Sans MS" w:cs="Arial"/>
          <w:b/>
          <w:bCs/>
          <w:color w:val="333333"/>
          <w:sz w:val="20"/>
          <w:szCs w:val="20"/>
        </w:rPr>
        <w:t>5</w:t>
      </w:r>
      <w:r w:rsidRPr="00C117B9">
        <w:rPr>
          <w:rFonts w:ascii="Comic Sans MS" w:hAnsi="Comic Sans MS" w:cs="Arial"/>
          <w:b/>
          <w:bCs/>
          <w:color w:val="333333"/>
          <w:sz w:val="20"/>
          <w:szCs w:val="20"/>
        </w:rPr>
        <w:t xml:space="preserve"> Marks]</w:t>
      </w:r>
    </w:p>
    <w:p w14:paraId="786C3D5F" w14:textId="77777777" w:rsidR="00801708" w:rsidRPr="00C117B9" w:rsidRDefault="00801708" w:rsidP="000C148B">
      <w:pPr>
        <w:pStyle w:val="NormalWeb"/>
        <w:shd w:val="clear" w:color="auto" w:fill="FFFFFF"/>
        <w:spacing w:before="0" w:beforeAutospacing="0" w:after="0" w:afterAutospacing="0"/>
        <w:ind w:left="720"/>
        <w:jc w:val="right"/>
        <w:rPr>
          <w:rFonts w:asciiTheme="minorHAnsi" w:hAnsiTheme="minorHAnsi" w:cs="Arial"/>
          <w:b/>
          <w:bCs/>
          <w:color w:val="333333"/>
          <w:sz w:val="20"/>
          <w:szCs w:val="20"/>
        </w:rPr>
      </w:pPr>
    </w:p>
    <w:p w14:paraId="517EB5DE" w14:textId="256F0E28" w:rsidR="000C148B" w:rsidRPr="00C117B9" w:rsidRDefault="000C148B" w:rsidP="000C148B">
      <w:pPr>
        <w:pStyle w:val="NormalWeb"/>
        <w:shd w:val="clear" w:color="auto" w:fill="FFFFFF"/>
        <w:spacing w:before="0" w:beforeAutospacing="0" w:after="0" w:afterAutospacing="0"/>
        <w:ind w:left="720"/>
        <w:jc w:val="right"/>
        <w:rPr>
          <w:rFonts w:asciiTheme="minorHAnsi" w:hAnsiTheme="minorHAnsi" w:cs="Arial"/>
          <w:b/>
          <w:bCs/>
          <w:color w:val="333333"/>
          <w:sz w:val="20"/>
          <w:szCs w:val="20"/>
        </w:rPr>
      </w:pPr>
      <w:r w:rsidRPr="00C117B9">
        <w:rPr>
          <w:rFonts w:asciiTheme="minorHAnsi" w:hAnsiTheme="minorHAnsi" w:cs="Arial"/>
          <w:b/>
          <w:bCs/>
          <w:color w:val="333333"/>
          <w:sz w:val="20"/>
          <w:szCs w:val="20"/>
        </w:rPr>
        <w:t>[1</w:t>
      </w:r>
      <w:r w:rsidR="00E77EDA" w:rsidRPr="00C117B9">
        <w:rPr>
          <w:rFonts w:asciiTheme="minorHAnsi" w:hAnsiTheme="minorHAnsi" w:cs="Arial"/>
          <w:b/>
          <w:bCs/>
          <w:color w:val="333333"/>
          <w:sz w:val="20"/>
          <w:szCs w:val="20"/>
        </w:rPr>
        <w:t>1</w:t>
      </w:r>
      <w:r w:rsidRPr="00C117B9">
        <w:rPr>
          <w:rFonts w:asciiTheme="minorHAnsi" w:hAnsiTheme="minorHAnsi" w:cs="Arial"/>
          <w:b/>
          <w:bCs/>
          <w:color w:val="333333"/>
          <w:sz w:val="20"/>
          <w:szCs w:val="20"/>
        </w:rPr>
        <w:t xml:space="preserve"> Marks]                          </w:t>
      </w:r>
    </w:p>
    <w:p w14:paraId="0513ECC1" w14:textId="77777777" w:rsidR="000C148B" w:rsidRPr="00C117B9" w:rsidRDefault="000C148B" w:rsidP="000C148B">
      <w:pPr>
        <w:pStyle w:val="NormalWeb"/>
        <w:shd w:val="clear" w:color="auto" w:fill="FFFFFF"/>
        <w:spacing w:before="0" w:beforeAutospacing="0" w:after="0" w:afterAutospacing="0"/>
        <w:jc w:val="both"/>
        <w:rPr>
          <w:rFonts w:asciiTheme="minorHAnsi" w:hAnsiTheme="minorHAnsi" w:cs="Arial"/>
          <w:color w:val="333333"/>
          <w:sz w:val="20"/>
          <w:szCs w:val="20"/>
        </w:rPr>
      </w:pPr>
      <w:r w:rsidRPr="00C117B9">
        <w:rPr>
          <w:rFonts w:asciiTheme="minorHAnsi" w:hAnsiTheme="minorHAnsi" w:cs="Arial"/>
          <w:color w:val="333333"/>
          <w:sz w:val="20"/>
          <w:szCs w:val="20"/>
        </w:rPr>
        <w:t xml:space="preserve"> </w:t>
      </w:r>
    </w:p>
    <w:p w14:paraId="686E5930" w14:textId="2AED53E1" w:rsidR="000C148B" w:rsidRPr="00C117B9" w:rsidRDefault="000C148B" w:rsidP="00E77EDA">
      <w:pPr>
        <w:pStyle w:val="NormalWeb"/>
        <w:numPr>
          <w:ilvl w:val="0"/>
          <w:numId w:val="22"/>
        </w:numPr>
        <w:shd w:val="clear" w:color="auto" w:fill="FFFFFF"/>
        <w:spacing w:before="0" w:beforeAutospacing="0" w:after="0" w:afterAutospacing="0"/>
        <w:jc w:val="both"/>
        <w:rPr>
          <w:rFonts w:asciiTheme="minorHAnsi" w:hAnsiTheme="minorHAnsi" w:cs="Arial"/>
          <w:color w:val="333333"/>
          <w:sz w:val="20"/>
          <w:szCs w:val="20"/>
        </w:rPr>
      </w:pPr>
      <w:r w:rsidRPr="00C117B9">
        <w:rPr>
          <w:rStyle w:val="Strong"/>
          <w:rFonts w:asciiTheme="minorHAnsi" w:hAnsiTheme="minorHAnsi" w:cs="Arial"/>
          <w:color w:val="333333"/>
          <w:sz w:val="20"/>
          <w:szCs w:val="20"/>
        </w:rPr>
        <w:t xml:space="preserve">Customer segmentation with </w:t>
      </w:r>
      <w:r w:rsidR="00C117B9" w:rsidRPr="00C117B9">
        <w:rPr>
          <w:rStyle w:val="Strong"/>
          <w:rFonts w:asciiTheme="minorHAnsi" w:hAnsiTheme="minorHAnsi" w:cs="Arial"/>
          <w:color w:val="333333"/>
          <w:sz w:val="20"/>
          <w:szCs w:val="20"/>
        </w:rPr>
        <w:t>DBSCAN</w:t>
      </w:r>
      <w:r w:rsidRPr="00C117B9">
        <w:rPr>
          <w:rStyle w:val="Strong"/>
          <w:rFonts w:asciiTheme="minorHAnsi" w:hAnsiTheme="minorHAnsi" w:cs="Arial"/>
          <w:color w:val="333333"/>
          <w:sz w:val="20"/>
          <w:szCs w:val="20"/>
        </w:rPr>
        <w:t>:</w:t>
      </w:r>
      <w:r w:rsidRPr="00C117B9">
        <w:rPr>
          <w:rFonts w:asciiTheme="minorHAnsi" w:hAnsiTheme="minorHAnsi" w:cs="Arial"/>
          <w:color w:val="333333"/>
          <w:sz w:val="20"/>
          <w:szCs w:val="20"/>
        </w:rPr>
        <w:t> </w:t>
      </w:r>
      <w:r w:rsidR="00C117B9" w:rsidRPr="00C117B9">
        <w:rPr>
          <w:rFonts w:asciiTheme="minorHAnsi" w:hAnsiTheme="minorHAnsi" w:cs="Arial"/>
          <w:color w:val="333333"/>
          <w:sz w:val="20"/>
          <w:szCs w:val="20"/>
        </w:rPr>
        <w:t xml:space="preserve">The second step is to divide the customer list into tiered groups using DBSCAN and discuss the profile of each found cluster (in terms of the properties that describe the customers of each cluster). The report should illustrate the adopted clustering methodology and the cluster interpretation. </w:t>
      </w:r>
      <w:proofErr w:type="gramStart"/>
      <w:r w:rsidR="00C117B9" w:rsidRPr="00C117B9">
        <w:rPr>
          <w:rFonts w:asciiTheme="minorHAnsi" w:hAnsiTheme="minorHAnsi" w:cs="Arial"/>
          <w:color w:val="333333"/>
          <w:sz w:val="20"/>
          <w:szCs w:val="20"/>
        </w:rPr>
        <w:t>In particular, it</w:t>
      </w:r>
      <w:proofErr w:type="gramEnd"/>
      <w:r w:rsidR="00C117B9" w:rsidRPr="00C117B9">
        <w:rPr>
          <w:rFonts w:asciiTheme="minorHAnsi" w:hAnsiTheme="minorHAnsi" w:cs="Arial"/>
          <w:color w:val="333333"/>
          <w:sz w:val="20"/>
          <w:szCs w:val="20"/>
        </w:rPr>
        <w:t xml:space="preserve"> is necessary to discuss the identification of the best value of ε and </w:t>
      </w:r>
      <w:proofErr w:type="spellStart"/>
      <w:r w:rsidR="00C117B9" w:rsidRPr="00C117B9">
        <w:rPr>
          <w:rFonts w:asciiTheme="minorHAnsi" w:hAnsiTheme="minorHAnsi" w:cs="Arial"/>
          <w:color w:val="333333"/>
          <w:sz w:val="20"/>
          <w:szCs w:val="20"/>
        </w:rPr>
        <w:t>minPts</w:t>
      </w:r>
      <w:proofErr w:type="spellEnd"/>
      <w:r w:rsidR="00C117B9" w:rsidRPr="00C117B9">
        <w:rPr>
          <w:rFonts w:asciiTheme="minorHAnsi" w:hAnsiTheme="minorHAnsi" w:cs="Arial"/>
          <w:color w:val="333333"/>
          <w:sz w:val="20"/>
          <w:szCs w:val="20"/>
        </w:rPr>
        <w:t>.</w:t>
      </w:r>
    </w:p>
    <w:p w14:paraId="6B9DE112" w14:textId="1082D2A7" w:rsidR="00354FC1" w:rsidRPr="00C117B9" w:rsidRDefault="00354FC1" w:rsidP="00354FC1">
      <w:pPr>
        <w:pStyle w:val="ListParagraph"/>
        <w:numPr>
          <w:ilvl w:val="3"/>
          <w:numId w:val="22"/>
        </w:numPr>
        <w:autoSpaceDE w:val="0"/>
        <w:autoSpaceDN w:val="0"/>
        <w:adjustRightInd w:val="0"/>
        <w:ind w:left="2552" w:hanging="284"/>
        <w:rPr>
          <w:rFonts w:eastAsia="NimbusRomanNo9L"/>
          <w:b w:val="0"/>
          <w:sz w:val="20"/>
          <w:szCs w:val="20"/>
          <w:lang w:eastAsia="en-GB"/>
        </w:rPr>
      </w:pPr>
      <w:r w:rsidRPr="00C117B9">
        <w:rPr>
          <w:b w:val="0"/>
          <w:sz w:val="20"/>
          <w:szCs w:val="20"/>
          <w:lang w:val="en-US"/>
        </w:rPr>
        <w:t xml:space="preserve">Build </w:t>
      </w:r>
      <w:r w:rsidR="00C117B9" w:rsidRPr="00C117B9">
        <w:rPr>
          <w:rFonts w:asciiTheme="minorHAnsi" w:hAnsiTheme="minorHAnsi" w:cs="Arial"/>
          <w:color w:val="333333"/>
          <w:sz w:val="20"/>
          <w:szCs w:val="20"/>
        </w:rPr>
        <w:t>DBSCAN</w:t>
      </w:r>
      <w:r w:rsidR="00C117B9" w:rsidRPr="00C117B9" w:rsidDel="00C117B9">
        <w:rPr>
          <w:b w:val="0"/>
          <w:sz w:val="20"/>
          <w:szCs w:val="20"/>
          <w:lang w:val="en-US"/>
        </w:rPr>
        <w:t xml:space="preserve"> </w:t>
      </w:r>
      <w:r w:rsidRPr="00C117B9">
        <w:rPr>
          <w:b w:val="0"/>
          <w:sz w:val="20"/>
          <w:szCs w:val="20"/>
          <w:lang w:val="en-US"/>
        </w:rPr>
        <w:t>Model</w:t>
      </w:r>
      <w:r w:rsidR="004E09A3" w:rsidRPr="00C117B9">
        <w:rPr>
          <w:rFonts w:eastAsia="NimbusRomanNo9L"/>
          <w:b w:val="0"/>
          <w:sz w:val="20"/>
          <w:szCs w:val="20"/>
          <w:lang w:eastAsia="en-GB"/>
        </w:rPr>
        <w:t xml:space="preserve"> in </w:t>
      </w:r>
      <w:r w:rsidR="004E09A3" w:rsidRPr="00C117B9">
        <w:rPr>
          <w:rFonts w:eastAsia="NimbusRomanNo9L"/>
          <w:sz w:val="20"/>
          <w:szCs w:val="20"/>
        </w:rPr>
        <w:t>Python</w:t>
      </w:r>
      <w:r w:rsidR="00611F8E" w:rsidRPr="00C117B9">
        <w:rPr>
          <w:rFonts w:eastAsia="NimbusRomanNo9L"/>
          <w:sz w:val="20"/>
          <w:szCs w:val="20"/>
        </w:rPr>
        <w:tab/>
      </w:r>
      <w:r w:rsidRPr="00C117B9">
        <w:rPr>
          <w:rFonts w:eastAsia="NimbusRomanNo9L"/>
          <w:b w:val="0"/>
          <w:sz w:val="20"/>
          <w:szCs w:val="20"/>
          <w:lang w:eastAsia="en-GB"/>
        </w:rPr>
        <w:tab/>
        <w:t xml:space="preserve"> </w:t>
      </w:r>
      <w:r w:rsidRPr="00C117B9">
        <w:rPr>
          <w:rFonts w:cs="Arial"/>
          <w:color w:val="333333"/>
          <w:sz w:val="20"/>
          <w:szCs w:val="20"/>
        </w:rPr>
        <w:t>[</w:t>
      </w:r>
      <w:r w:rsidR="00660469" w:rsidRPr="00C117B9">
        <w:rPr>
          <w:rFonts w:cs="Arial"/>
          <w:color w:val="333333"/>
          <w:sz w:val="20"/>
          <w:szCs w:val="20"/>
        </w:rPr>
        <w:t>3</w:t>
      </w:r>
      <w:r w:rsidRPr="00C117B9">
        <w:rPr>
          <w:rFonts w:cs="Arial"/>
          <w:color w:val="333333"/>
          <w:sz w:val="20"/>
          <w:szCs w:val="20"/>
        </w:rPr>
        <w:t xml:space="preserve"> Marks]</w:t>
      </w:r>
    </w:p>
    <w:p w14:paraId="57DA0EBA" w14:textId="6AE050B5" w:rsidR="004E09A3" w:rsidRPr="00C117B9" w:rsidRDefault="004E09A3" w:rsidP="00354FC1">
      <w:pPr>
        <w:pStyle w:val="ListParagraph"/>
        <w:numPr>
          <w:ilvl w:val="3"/>
          <w:numId w:val="22"/>
        </w:numPr>
        <w:autoSpaceDE w:val="0"/>
        <w:autoSpaceDN w:val="0"/>
        <w:adjustRightInd w:val="0"/>
        <w:ind w:left="2552" w:hanging="284"/>
        <w:rPr>
          <w:rFonts w:eastAsia="NimbusRomanNo9L"/>
          <w:b w:val="0"/>
          <w:sz w:val="20"/>
          <w:szCs w:val="20"/>
          <w:lang w:eastAsia="en-GB"/>
        </w:rPr>
      </w:pPr>
      <w:r w:rsidRPr="00C117B9">
        <w:rPr>
          <w:b w:val="0"/>
          <w:sz w:val="20"/>
          <w:szCs w:val="20"/>
          <w:lang w:val="en-US"/>
        </w:rPr>
        <w:t xml:space="preserve">Correct Justification of  </w:t>
      </w:r>
      <w:bookmarkStart w:id="1" w:name="_Hlk159262196"/>
      <w:r w:rsidR="00660469" w:rsidRPr="00C117B9">
        <w:rPr>
          <w:b w:val="0"/>
          <w:sz w:val="20"/>
          <w:szCs w:val="20"/>
          <w:lang w:val="en-US"/>
        </w:rPr>
        <w:t xml:space="preserve">ε and </w:t>
      </w:r>
      <w:proofErr w:type="spellStart"/>
      <w:r w:rsidR="00660469" w:rsidRPr="00C117B9">
        <w:rPr>
          <w:b w:val="0"/>
          <w:sz w:val="20"/>
          <w:szCs w:val="20"/>
          <w:lang w:val="en-US"/>
        </w:rPr>
        <w:t>minPts</w:t>
      </w:r>
      <w:bookmarkEnd w:id="1"/>
      <w:proofErr w:type="spellEnd"/>
      <w:r w:rsidRPr="00C117B9">
        <w:rPr>
          <w:b w:val="0"/>
          <w:sz w:val="20"/>
          <w:szCs w:val="20"/>
          <w:lang w:val="en-US"/>
        </w:rPr>
        <w:tab/>
        <w:t xml:space="preserve"> </w:t>
      </w:r>
      <w:r w:rsidRPr="00C117B9">
        <w:rPr>
          <w:rFonts w:cs="Arial"/>
          <w:color w:val="333333"/>
          <w:sz w:val="20"/>
          <w:szCs w:val="20"/>
        </w:rPr>
        <w:t>[</w:t>
      </w:r>
      <w:r w:rsidR="00660469" w:rsidRPr="00C117B9">
        <w:rPr>
          <w:rFonts w:cs="Arial"/>
          <w:color w:val="333333"/>
          <w:sz w:val="20"/>
          <w:szCs w:val="20"/>
        </w:rPr>
        <w:t>5</w:t>
      </w:r>
      <w:r w:rsidRPr="00C117B9">
        <w:rPr>
          <w:rFonts w:cs="Arial"/>
          <w:color w:val="333333"/>
          <w:sz w:val="20"/>
          <w:szCs w:val="20"/>
        </w:rPr>
        <w:t xml:space="preserve"> Marks]</w:t>
      </w:r>
    </w:p>
    <w:p w14:paraId="22D05285" w14:textId="602E5454" w:rsidR="00354FC1" w:rsidRPr="00C117B9" w:rsidRDefault="004E09A3" w:rsidP="00354FC1">
      <w:pPr>
        <w:pStyle w:val="NormalWeb"/>
        <w:numPr>
          <w:ilvl w:val="3"/>
          <w:numId w:val="22"/>
        </w:numPr>
        <w:shd w:val="clear" w:color="auto" w:fill="FFFFFF"/>
        <w:spacing w:before="0" w:beforeAutospacing="0" w:after="0" w:afterAutospacing="0"/>
        <w:ind w:left="2552" w:hanging="284"/>
        <w:jc w:val="both"/>
        <w:rPr>
          <w:rFonts w:ascii="Comic Sans MS" w:hAnsi="Comic Sans MS" w:cs="Arial"/>
          <w:color w:val="333333"/>
          <w:sz w:val="20"/>
          <w:szCs w:val="20"/>
        </w:rPr>
      </w:pPr>
      <w:r w:rsidRPr="00C117B9">
        <w:rPr>
          <w:rFonts w:ascii="Comic Sans MS" w:eastAsia="NimbusRomanNo9L" w:hAnsi="Comic Sans MS"/>
          <w:sz w:val="20"/>
          <w:szCs w:val="20"/>
        </w:rPr>
        <w:t xml:space="preserve">Testing of </w:t>
      </w:r>
      <w:r w:rsidR="00E86570">
        <w:rPr>
          <w:rFonts w:ascii="Comic Sans MS" w:hAnsi="Comic Sans MS"/>
          <w:b/>
          <w:sz w:val="20"/>
          <w:szCs w:val="20"/>
          <w:lang w:val="en-US"/>
        </w:rPr>
        <w:t xml:space="preserve">DBSCAN Model </w:t>
      </w:r>
      <w:r w:rsidR="00354FC1" w:rsidRPr="00C117B9">
        <w:rPr>
          <w:rFonts w:ascii="Comic Sans MS" w:eastAsia="NimbusRomanNo9L" w:hAnsi="Comic Sans MS"/>
          <w:sz w:val="20"/>
          <w:szCs w:val="20"/>
        </w:rPr>
        <w:t xml:space="preserve"> in Python </w:t>
      </w:r>
      <w:r w:rsidRPr="00C117B9">
        <w:rPr>
          <w:rFonts w:ascii="Comic Sans MS" w:eastAsia="NimbusRomanNo9L" w:hAnsi="Comic Sans MS"/>
          <w:sz w:val="20"/>
          <w:szCs w:val="20"/>
        </w:rPr>
        <w:tab/>
        <w:t xml:space="preserve"> </w:t>
      </w:r>
      <w:r w:rsidR="00354FC1" w:rsidRPr="00C117B9">
        <w:rPr>
          <w:rFonts w:ascii="Comic Sans MS" w:eastAsia="NimbusRomanNo9L" w:hAnsi="Comic Sans MS"/>
          <w:b/>
          <w:bCs/>
          <w:sz w:val="20"/>
          <w:szCs w:val="20"/>
        </w:rPr>
        <w:t>[</w:t>
      </w:r>
      <w:r w:rsidR="00660469" w:rsidRPr="00C117B9">
        <w:rPr>
          <w:rFonts w:ascii="Comic Sans MS" w:hAnsi="Comic Sans MS" w:cs="Arial"/>
          <w:b/>
          <w:bCs/>
          <w:color w:val="333333"/>
          <w:sz w:val="20"/>
          <w:szCs w:val="20"/>
        </w:rPr>
        <w:t>2</w:t>
      </w:r>
      <w:r w:rsidR="00354FC1" w:rsidRPr="00C117B9">
        <w:rPr>
          <w:rFonts w:ascii="Comic Sans MS" w:hAnsi="Comic Sans MS" w:cs="Arial"/>
          <w:b/>
          <w:bCs/>
          <w:color w:val="333333"/>
          <w:sz w:val="20"/>
          <w:szCs w:val="20"/>
        </w:rPr>
        <w:t xml:space="preserve"> Marks]</w:t>
      </w:r>
    </w:p>
    <w:p w14:paraId="091525BC" w14:textId="0B55459D" w:rsidR="00354FC1" w:rsidRPr="00C117B9" w:rsidRDefault="00354FC1" w:rsidP="00354FC1">
      <w:pPr>
        <w:pStyle w:val="NormalWeb"/>
        <w:shd w:val="clear" w:color="auto" w:fill="FFFFFF"/>
        <w:spacing w:before="0" w:beforeAutospacing="0" w:after="0" w:afterAutospacing="0"/>
        <w:ind w:left="720"/>
        <w:jc w:val="both"/>
        <w:rPr>
          <w:rStyle w:val="Strong"/>
          <w:rFonts w:asciiTheme="minorHAnsi" w:hAnsiTheme="minorHAnsi" w:cs="Arial"/>
          <w:color w:val="333333"/>
          <w:sz w:val="20"/>
          <w:szCs w:val="20"/>
        </w:rPr>
      </w:pPr>
    </w:p>
    <w:p w14:paraId="6C6085AA" w14:textId="5E1089E0" w:rsidR="000C148B" w:rsidRPr="00C117B9" w:rsidRDefault="000C148B" w:rsidP="000C148B">
      <w:pPr>
        <w:pStyle w:val="NormalWeb"/>
        <w:shd w:val="clear" w:color="auto" w:fill="FFFFFF"/>
        <w:spacing w:before="0" w:beforeAutospacing="0" w:after="0" w:afterAutospacing="0"/>
        <w:jc w:val="right"/>
        <w:rPr>
          <w:rFonts w:asciiTheme="minorHAnsi" w:hAnsiTheme="minorHAnsi" w:cs="Arial"/>
          <w:b/>
          <w:bCs/>
          <w:color w:val="333333"/>
          <w:sz w:val="20"/>
          <w:szCs w:val="20"/>
        </w:rPr>
      </w:pPr>
      <w:r w:rsidRPr="00C117B9">
        <w:rPr>
          <w:rFonts w:asciiTheme="minorHAnsi" w:hAnsiTheme="minorHAnsi" w:cs="Arial"/>
          <w:b/>
          <w:bCs/>
          <w:color w:val="333333"/>
          <w:sz w:val="20"/>
          <w:szCs w:val="20"/>
        </w:rPr>
        <w:t>[1</w:t>
      </w:r>
      <w:r w:rsidR="00660469" w:rsidRPr="00C117B9">
        <w:rPr>
          <w:rFonts w:asciiTheme="minorHAnsi" w:hAnsiTheme="minorHAnsi" w:cs="Arial"/>
          <w:b/>
          <w:bCs/>
          <w:color w:val="333333"/>
          <w:sz w:val="20"/>
          <w:szCs w:val="20"/>
        </w:rPr>
        <w:t>0</w:t>
      </w:r>
      <w:r w:rsidRPr="00C117B9">
        <w:rPr>
          <w:rFonts w:asciiTheme="minorHAnsi" w:hAnsiTheme="minorHAnsi" w:cs="Arial"/>
          <w:b/>
          <w:bCs/>
          <w:color w:val="333333"/>
          <w:sz w:val="20"/>
          <w:szCs w:val="20"/>
        </w:rPr>
        <w:t xml:space="preserve"> Marks]                          </w:t>
      </w:r>
    </w:p>
    <w:p w14:paraId="3FCDF723" w14:textId="328241C1" w:rsidR="000C148B" w:rsidRPr="00C117B9" w:rsidRDefault="000C148B" w:rsidP="00E77EDA">
      <w:pPr>
        <w:pStyle w:val="NormalWeb"/>
        <w:numPr>
          <w:ilvl w:val="0"/>
          <w:numId w:val="22"/>
        </w:numPr>
        <w:shd w:val="clear" w:color="auto" w:fill="FFFFFF"/>
        <w:spacing w:before="0" w:beforeAutospacing="0" w:after="0" w:afterAutospacing="0"/>
        <w:jc w:val="both"/>
        <w:rPr>
          <w:rFonts w:asciiTheme="minorHAnsi" w:hAnsiTheme="minorHAnsi" w:cs="Arial"/>
          <w:color w:val="333333"/>
          <w:sz w:val="20"/>
          <w:szCs w:val="20"/>
        </w:rPr>
      </w:pPr>
      <w:r w:rsidRPr="00C117B9">
        <w:rPr>
          <w:rFonts w:asciiTheme="minorHAnsi" w:hAnsiTheme="minorHAnsi" w:cs="Arial"/>
          <w:b/>
          <w:bCs/>
          <w:color w:val="333333"/>
          <w:sz w:val="20"/>
          <w:szCs w:val="20"/>
        </w:rPr>
        <w:t xml:space="preserve">Review of Results: </w:t>
      </w:r>
      <w:r w:rsidRPr="00C117B9">
        <w:rPr>
          <w:rFonts w:asciiTheme="minorHAnsi" w:hAnsiTheme="minorHAnsi" w:cs="Arial"/>
          <w:color w:val="333333"/>
          <w:sz w:val="20"/>
          <w:szCs w:val="20"/>
        </w:rPr>
        <w:t>Discuss briefly the business value for marketers of the specific clusters</w:t>
      </w:r>
      <w:r w:rsidR="00611F8E" w:rsidRPr="00C117B9">
        <w:rPr>
          <w:rFonts w:asciiTheme="minorHAnsi" w:hAnsiTheme="minorHAnsi" w:cs="Arial"/>
          <w:color w:val="333333"/>
          <w:sz w:val="20"/>
          <w:szCs w:val="20"/>
        </w:rPr>
        <w:t xml:space="preserve"> and segments</w:t>
      </w:r>
      <w:r w:rsidRPr="00C117B9">
        <w:rPr>
          <w:rFonts w:asciiTheme="minorHAnsi" w:hAnsiTheme="minorHAnsi" w:cs="Arial"/>
          <w:color w:val="333333"/>
          <w:sz w:val="20"/>
          <w:szCs w:val="20"/>
        </w:rPr>
        <w:t xml:space="preserve"> of customers and their behaviour – in terms of increased customer loyalty and customer lifetime value.</w:t>
      </w:r>
    </w:p>
    <w:p w14:paraId="5531185C" w14:textId="64E8C08B" w:rsidR="00801708" w:rsidRPr="00C117B9" w:rsidRDefault="00801708" w:rsidP="00801708">
      <w:pPr>
        <w:pStyle w:val="ListParagraph"/>
        <w:numPr>
          <w:ilvl w:val="3"/>
          <w:numId w:val="22"/>
        </w:numPr>
        <w:autoSpaceDE w:val="0"/>
        <w:autoSpaceDN w:val="0"/>
        <w:adjustRightInd w:val="0"/>
        <w:ind w:left="2552" w:hanging="284"/>
        <w:rPr>
          <w:rFonts w:eastAsia="NimbusRomanNo9L"/>
          <w:b w:val="0"/>
          <w:sz w:val="20"/>
          <w:szCs w:val="20"/>
          <w:lang w:eastAsia="en-GB"/>
        </w:rPr>
      </w:pPr>
      <w:r w:rsidRPr="00C117B9">
        <w:rPr>
          <w:b w:val="0"/>
          <w:sz w:val="20"/>
          <w:szCs w:val="20"/>
          <w:lang w:val="en-US"/>
        </w:rPr>
        <w:t>Identification of</w:t>
      </w:r>
      <w:r w:rsidR="00C704BD" w:rsidRPr="00C117B9">
        <w:rPr>
          <w:b w:val="0"/>
          <w:sz w:val="20"/>
          <w:szCs w:val="20"/>
          <w:lang w:val="en-US"/>
        </w:rPr>
        <w:t xml:space="preserve"> business value customer segments</w:t>
      </w:r>
      <w:r w:rsidRPr="00C117B9">
        <w:rPr>
          <w:rFonts w:eastAsia="NimbusRomanNo9L"/>
          <w:b w:val="0"/>
          <w:sz w:val="20"/>
          <w:szCs w:val="20"/>
          <w:lang w:eastAsia="en-GB"/>
        </w:rPr>
        <w:t xml:space="preserve">    </w:t>
      </w:r>
      <w:r w:rsidRPr="00C117B9">
        <w:rPr>
          <w:rFonts w:cs="Arial"/>
          <w:color w:val="333333"/>
          <w:sz w:val="20"/>
          <w:szCs w:val="20"/>
        </w:rPr>
        <w:t>[</w:t>
      </w:r>
      <w:r w:rsidR="009D5EF8" w:rsidRPr="00C117B9">
        <w:rPr>
          <w:rFonts w:cs="Arial"/>
          <w:color w:val="333333"/>
          <w:sz w:val="20"/>
          <w:szCs w:val="20"/>
        </w:rPr>
        <w:t>4</w:t>
      </w:r>
      <w:r w:rsidRPr="00C117B9">
        <w:rPr>
          <w:rFonts w:cs="Arial"/>
          <w:color w:val="333333"/>
          <w:sz w:val="20"/>
          <w:szCs w:val="20"/>
        </w:rPr>
        <w:t xml:space="preserve"> Marks]</w:t>
      </w:r>
    </w:p>
    <w:p w14:paraId="57806E97" w14:textId="4A436166" w:rsidR="00801708" w:rsidRPr="00C117B9" w:rsidRDefault="00801708" w:rsidP="00801708">
      <w:pPr>
        <w:pStyle w:val="ListParagraph"/>
        <w:numPr>
          <w:ilvl w:val="3"/>
          <w:numId w:val="22"/>
        </w:numPr>
        <w:autoSpaceDE w:val="0"/>
        <w:autoSpaceDN w:val="0"/>
        <w:adjustRightInd w:val="0"/>
        <w:ind w:left="2552" w:hanging="284"/>
        <w:rPr>
          <w:rFonts w:eastAsia="NimbusRomanNo9L"/>
          <w:b w:val="0"/>
          <w:sz w:val="20"/>
          <w:szCs w:val="20"/>
          <w:lang w:eastAsia="en-GB"/>
        </w:rPr>
      </w:pPr>
      <w:r w:rsidRPr="00C117B9">
        <w:rPr>
          <w:b w:val="0"/>
          <w:sz w:val="20"/>
          <w:szCs w:val="20"/>
          <w:lang w:val="en-US"/>
        </w:rPr>
        <w:t xml:space="preserve">Correct Justification of </w:t>
      </w:r>
      <w:r w:rsidR="00C704BD" w:rsidRPr="00C117B9">
        <w:rPr>
          <w:b w:val="0"/>
          <w:sz w:val="20"/>
          <w:szCs w:val="20"/>
          <w:lang w:val="en-US"/>
        </w:rPr>
        <w:t>their business value</w:t>
      </w:r>
      <w:r w:rsidRPr="00C117B9">
        <w:rPr>
          <w:b w:val="0"/>
          <w:sz w:val="20"/>
          <w:szCs w:val="20"/>
          <w:lang w:val="en-US"/>
        </w:rPr>
        <w:tab/>
        <w:t xml:space="preserve">    </w:t>
      </w:r>
      <w:r w:rsidR="00C704BD" w:rsidRPr="00C117B9">
        <w:rPr>
          <w:b w:val="0"/>
          <w:sz w:val="20"/>
          <w:szCs w:val="20"/>
          <w:lang w:val="en-US"/>
        </w:rPr>
        <w:t xml:space="preserve">   </w:t>
      </w:r>
      <w:r w:rsidRPr="00C117B9">
        <w:rPr>
          <w:rFonts w:cs="Arial"/>
          <w:color w:val="333333"/>
          <w:sz w:val="20"/>
          <w:szCs w:val="20"/>
        </w:rPr>
        <w:t>[</w:t>
      </w:r>
      <w:r w:rsidR="009D5EF8" w:rsidRPr="00C117B9">
        <w:rPr>
          <w:rFonts w:cs="Arial"/>
          <w:color w:val="333333"/>
          <w:sz w:val="20"/>
          <w:szCs w:val="20"/>
        </w:rPr>
        <w:t>4</w:t>
      </w:r>
      <w:r w:rsidRPr="00C117B9">
        <w:rPr>
          <w:rFonts w:cs="Arial"/>
          <w:color w:val="333333"/>
          <w:sz w:val="20"/>
          <w:szCs w:val="20"/>
        </w:rPr>
        <w:t xml:space="preserve"> Marks]</w:t>
      </w:r>
    </w:p>
    <w:p w14:paraId="5B8ECA09" w14:textId="10E0245F" w:rsidR="000C148B" w:rsidRPr="00C117B9" w:rsidRDefault="00C704BD" w:rsidP="000C148B">
      <w:pPr>
        <w:pStyle w:val="NormalWeb"/>
        <w:shd w:val="clear" w:color="auto" w:fill="FFFFFF"/>
        <w:spacing w:before="0" w:beforeAutospacing="0" w:after="0" w:afterAutospacing="0"/>
        <w:ind w:left="360"/>
        <w:jc w:val="right"/>
        <w:rPr>
          <w:rFonts w:asciiTheme="minorHAnsi" w:hAnsiTheme="minorHAnsi" w:cs="Arial"/>
          <w:b/>
          <w:bCs/>
          <w:color w:val="333333"/>
          <w:sz w:val="20"/>
          <w:szCs w:val="20"/>
        </w:rPr>
      </w:pPr>
      <w:r w:rsidRPr="00C117B9">
        <w:rPr>
          <w:rFonts w:asciiTheme="minorHAnsi" w:hAnsiTheme="minorHAnsi" w:cs="Arial"/>
          <w:b/>
          <w:bCs/>
          <w:color w:val="333333"/>
          <w:sz w:val="20"/>
          <w:szCs w:val="20"/>
        </w:rPr>
        <w:t xml:space="preserve"> </w:t>
      </w:r>
      <w:r w:rsidR="000C148B" w:rsidRPr="00C117B9">
        <w:rPr>
          <w:rFonts w:asciiTheme="minorHAnsi" w:hAnsiTheme="minorHAnsi" w:cs="Arial"/>
          <w:b/>
          <w:bCs/>
          <w:color w:val="333333"/>
          <w:sz w:val="20"/>
          <w:szCs w:val="20"/>
        </w:rPr>
        <w:t>[</w:t>
      </w:r>
      <w:r w:rsidR="009D5EF8" w:rsidRPr="00C117B9">
        <w:rPr>
          <w:rFonts w:asciiTheme="minorHAnsi" w:hAnsiTheme="minorHAnsi" w:cs="Arial"/>
          <w:b/>
          <w:bCs/>
          <w:color w:val="333333"/>
          <w:sz w:val="20"/>
          <w:szCs w:val="20"/>
        </w:rPr>
        <w:t>8</w:t>
      </w:r>
      <w:r w:rsidR="000C148B" w:rsidRPr="00C117B9">
        <w:rPr>
          <w:rFonts w:asciiTheme="minorHAnsi" w:hAnsiTheme="minorHAnsi" w:cs="Arial"/>
          <w:b/>
          <w:bCs/>
          <w:color w:val="333333"/>
          <w:sz w:val="20"/>
          <w:szCs w:val="20"/>
        </w:rPr>
        <w:t xml:space="preserve"> Marks]                          </w:t>
      </w:r>
    </w:p>
    <w:p w14:paraId="0FE9B0AF" w14:textId="77777777" w:rsidR="000C148B" w:rsidRPr="00C117B9" w:rsidRDefault="000C148B" w:rsidP="000C148B">
      <w:pPr>
        <w:pStyle w:val="NormalWeb"/>
        <w:shd w:val="clear" w:color="auto" w:fill="FFFFFF"/>
        <w:spacing w:before="0" w:beforeAutospacing="0" w:after="0" w:afterAutospacing="0"/>
        <w:jc w:val="both"/>
        <w:rPr>
          <w:rFonts w:asciiTheme="minorHAnsi" w:hAnsiTheme="minorHAnsi" w:cs="Arial"/>
          <w:color w:val="333333"/>
          <w:sz w:val="20"/>
          <w:szCs w:val="20"/>
        </w:rPr>
      </w:pPr>
    </w:p>
    <w:p w14:paraId="132BF541" w14:textId="1B7DD946" w:rsidR="000C148B" w:rsidRPr="00C117B9" w:rsidRDefault="000C148B" w:rsidP="00E77EDA">
      <w:pPr>
        <w:pStyle w:val="NormalWeb"/>
        <w:numPr>
          <w:ilvl w:val="0"/>
          <w:numId w:val="22"/>
        </w:numPr>
        <w:shd w:val="clear" w:color="auto" w:fill="FFFFFF"/>
        <w:spacing w:before="0" w:beforeAutospacing="0" w:after="0" w:afterAutospacing="0"/>
        <w:jc w:val="both"/>
        <w:rPr>
          <w:rFonts w:asciiTheme="minorHAnsi" w:hAnsiTheme="minorHAnsi" w:cs="Arial"/>
          <w:color w:val="333333"/>
          <w:sz w:val="20"/>
          <w:szCs w:val="20"/>
        </w:rPr>
      </w:pPr>
      <w:r w:rsidRPr="00C117B9">
        <w:rPr>
          <w:rStyle w:val="Strong"/>
          <w:rFonts w:asciiTheme="minorHAnsi" w:hAnsiTheme="minorHAnsi" w:cs="Arial"/>
          <w:color w:val="333333"/>
          <w:sz w:val="20"/>
          <w:szCs w:val="20"/>
        </w:rPr>
        <w:t>Data Mart Design:</w:t>
      </w:r>
      <w:r w:rsidRPr="00C117B9">
        <w:rPr>
          <w:rFonts w:asciiTheme="minorHAnsi" w:hAnsiTheme="minorHAnsi" w:cs="Arial"/>
          <w:color w:val="333333"/>
          <w:sz w:val="20"/>
          <w:szCs w:val="20"/>
        </w:rPr>
        <w:t xml:space="preserve"> Based on your findings (Tasks (2,3)) and conclusions (Task 4), suggest the main dimensions and metrics for designing a data mart for the analysis needs of the marketing department.</w:t>
      </w:r>
    </w:p>
    <w:p w14:paraId="4BD9EEC5" w14:textId="0AFA2798" w:rsidR="00C704BD" w:rsidRPr="00C117B9" w:rsidRDefault="00C704BD" w:rsidP="00C704BD">
      <w:pPr>
        <w:numPr>
          <w:ilvl w:val="3"/>
          <w:numId w:val="22"/>
        </w:numPr>
        <w:autoSpaceDE w:val="0"/>
        <w:autoSpaceDN w:val="0"/>
        <w:adjustRightInd w:val="0"/>
        <w:ind w:hanging="612"/>
        <w:jc w:val="both"/>
        <w:rPr>
          <w:b w:val="0"/>
          <w:sz w:val="20"/>
          <w:szCs w:val="20"/>
        </w:rPr>
      </w:pPr>
      <w:r w:rsidRPr="00C117B9">
        <w:rPr>
          <w:b w:val="0"/>
          <w:bCs/>
          <w:sz w:val="20"/>
          <w:szCs w:val="20"/>
        </w:rPr>
        <w:t xml:space="preserve">Identification of Dimensions </w:t>
      </w:r>
      <w:r w:rsidRPr="00C117B9">
        <w:rPr>
          <w:b w:val="0"/>
          <w:bCs/>
          <w:sz w:val="20"/>
          <w:szCs w:val="20"/>
        </w:rPr>
        <w:tab/>
      </w:r>
      <w:r w:rsidRPr="00C117B9">
        <w:rPr>
          <w:sz w:val="20"/>
          <w:szCs w:val="20"/>
        </w:rPr>
        <w:tab/>
      </w:r>
      <w:r w:rsidRPr="00C117B9">
        <w:rPr>
          <w:sz w:val="20"/>
          <w:szCs w:val="20"/>
        </w:rPr>
        <w:tab/>
        <w:t>[</w:t>
      </w:r>
      <w:r w:rsidR="009D5EF8" w:rsidRPr="00C117B9">
        <w:rPr>
          <w:sz w:val="20"/>
          <w:szCs w:val="20"/>
        </w:rPr>
        <w:t>2</w:t>
      </w:r>
      <w:r w:rsidRPr="00C117B9">
        <w:rPr>
          <w:sz w:val="20"/>
          <w:szCs w:val="20"/>
        </w:rPr>
        <w:t xml:space="preserve"> Marks]</w:t>
      </w:r>
    </w:p>
    <w:p w14:paraId="7CF31E58" w14:textId="2088AFC6" w:rsidR="00C704BD" w:rsidRPr="00C117B9" w:rsidRDefault="00C704BD" w:rsidP="00C704BD">
      <w:pPr>
        <w:numPr>
          <w:ilvl w:val="3"/>
          <w:numId w:val="22"/>
        </w:numPr>
        <w:autoSpaceDE w:val="0"/>
        <w:autoSpaceDN w:val="0"/>
        <w:adjustRightInd w:val="0"/>
        <w:ind w:hanging="612"/>
        <w:jc w:val="both"/>
        <w:rPr>
          <w:b w:val="0"/>
          <w:sz w:val="20"/>
          <w:szCs w:val="20"/>
        </w:rPr>
      </w:pPr>
      <w:r w:rsidRPr="00C117B9">
        <w:rPr>
          <w:b w:val="0"/>
          <w:bCs/>
          <w:sz w:val="20"/>
          <w:szCs w:val="20"/>
        </w:rPr>
        <w:t>Justification of Selected Dimensions</w:t>
      </w:r>
      <w:r w:rsidRPr="00C117B9">
        <w:rPr>
          <w:sz w:val="20"/>
          <w:szCs w:val="20"/>
        </w:rPr>
        <w:t xml:space="preserve">   </w:t>
      </w:r>
      <w:r w:rsidRPr="00C117B9">
        <w:rPr>
          <w:sz w:val="20"/>
          <w:szCs w:val="20"/>
        </w:rPr>
        <w:tab/>
        <w:t>[</w:t>
      </w:r>
      <w:r w:rsidR="009D5EF8" w:rsidRPr="00C117B9">
        <w:rPr>
          <w:sz w:val="20"/>
          <w:szCs w:val="20"/>
        </w:rPr>
        <w:t>2</w:t>
      </w:r>
      <w:r w:rsidRPr="00C117B9">
        <w:rPr>
          <w:sz w:val="20"/>
          <w:szCs w:val="20"/>
        </w:rPr>
        <w:t xml:space="preserve"> Marks]</w:t>
      </w:r>
    </w:p>
    <w:p w14:paraId="47DA2F0C" w14:textId="4A3EC485" w:rsidR="00C704BD" w:rsidRPr="00C117B9" w:rsidRDefault="00C704BD" w:rsidP="00C704BD">
      <w:pPr>
        <w:numPr>
          <w:ilvl w:val="3"/>
          <w:numId w:val="22"/>
        </w:numPr>
        <w:autoSpaceDE w:val="0"/>
        <w:autoSpaceDN w:val="0"/>
        <w:adjustRightInd w:val="0"/>
        <w:ind w:hanging="612"/>
        <w:jc w:val="both"/>
        <w:rPr>
          <w:b w:val="0"/>
          <w:sz w:val="20"/>
          <w:szCs w:val="20"/>
        </w:rPr>
      </w:pPr>
      <w:r w:rsidRPr="00C117B9">
        <w:rPr>
          <w:b w:val="0"/>
          <w:bCs/>
          <w:sz w:val="20"/>
          <w:szCs w:val="20"/>
        </w:rPr>
        <w:t>Identification of Measures</w:t>
      </w:r>
      <w:r w:rsidRPr="00C117B9">
        <w:rPr>
          <w:sz w:val="20"/>
          <w:szCs w:val="20"/>
        </w:rPr>
        <w:t xml:space="preserve">      </w:t>
      </w:r>
      <w:r w:rsidRPr="00C117B9">
        <w:rPr>
          <w:sz w:val="20"/>
          <w:szCs w:val="20"/>
        </w:rPr>
        <w:tab/>
        <w:t xml:space="preserve">   </w:t>
      </w:r>
      <w:r w:rsidRPr="00C117B9">
        <w:rPr>
          <w:sz w:val="20"/>
          <w:szCs w:val="20"/>
        </w:rPr>
        <w:tab/>
        <w:t>[2</w:t>
      </w:r>
      <w:r w:rsidR="009D5EF8" w:rsidRPr="00C117B9">
        <w:rPr>
          <w:sz w:val="20"/>
          <w:szCs w:val="20"/>
        </w:rPr>
        <w:t>.5</w:t>
      </w:r>
      <w:r w:rsidRPr="00C117B9">
        <w:rPr>
          <w:sz w:val="20"/>
          <w:szCs w:val="20"/>
        </w:rPr>
        <w:t xml:space="preserve"> Marks]</w:t>
      </w:r>
    </w:p>
    <w:p w14:paraId="2F8EFF76" w14:textId="77777777" w:rsidR="00660469" w:rsidRPr="00C117B9" w:rsidRDefault="00C704BD" w:rsidP="00660469">
      <w:pPr>
        <w:numPr>
          <w:ilvl w:val="3"/>
          <w:numId w:val="22"/>
        </w:numPr>
        <w:autoSpaceDE w:val="0"/>
        <w:autoSpaceDN w:val="0"/>
        <w:adjustRightInd w:val="0"/>
        <w:ind w:hanging="612"/>
        <w:jc w:val="both"/>
        <w:rPr>
          <w:rFonts w:ascii="Arial Narrow" w:hAnsi="Arial Narrow"/>
          <w:b w:val="0"/>
          <w:sz w:val="20"/>
          <w:szCs w:val="20"/>
        </w:rPr>
      </w:pPr>
      <w:r w:rsidRPr="00C117B9">
        <w:rPr>
          <w:b w:val="0"/>
          <w:bCs/>
          <w:sz w:val="20"/>
          <w:szCs w:val="20"/>
        </w:rPr>
        <w:t>Justification of Selected Dimensions</w:t>
      </w:r>
      <w:r w:rsidRPr="00C117B9">
        <w:rPr>
          <w:sz w:val="20"/>
          <w:szCs w:val="20"/>
        </w:rPr>
        <w:t xml:space="preserve">    </w:t>
      </w:r>
      <w:r w:rsidRPr="00C117B9">
        <w:rPr>
          <w:sz w:val="20"/>
          <w:szCs w:val="20"/>
        </w:rPr>
        <w:tab/>
        <w:t>[2</w:t>
      </w:r>
      <w:r w:rsidR="009D5EF8" w:rsidRPr="00C117B9">
        <w:rPr>
          <w:sz w:val="20"/>
          <w:szCs w:val="20"/>
        </w:rPr>
        <w:t>.5</w:t>
      </w:r>
      <w:r w:rsidRPr="00C117B9">
        <w:rPr>
          <w:sz w:val="20"/>
          <w:szCs w:val="20"/>
        </w:rPr>
        <w:t xml:space="preserve"> Marks</w:t>
      </w:r>
      <w:r w:rsidRPr="00C117B9">
        <w:rPr>
          <w:rFonts w:ascii="Arial Narrow" w:hAnsi="Arial Narrow"/>
          <w:sz w:val="20"/>
          <w:szCs w:val="20"/>
        </w:rPr>
        <w:t>]</w:t>
      </w:r>
    </w:p>
    <w:p w14:paraId="186C83A0" w14:textId="3BC27F00" w:rsidR="000C148B" w:rsidRPr="00C117B9" w:rsidRDefault="000C148B" w:rsidP="00660469">
      <w:pPr>
        <w:autoSpaceDE w:val="0"/>
        <w:autoSpaceDN w:val="0"/>
        <w:adjustRightInd w:val="0"/>
        <w:ind w:left="2880"/>
        <w:jc w:val="right"/>
        <w:rPr>
          <w:rFonts w:ascii="Arial Narrow" w:hAnsi="Arial Narrow"/>
          <w:b w:val="0"/>
          <w:sz w:val="20"/>
          <w:szCs w:val="20"/>
        </w:rPr>
      </w:pPr>
      <w:r w:rsidRPr="00C117B9">
        <w:rPr>
          <w:rFonts w:asciiTheme="minorHAnsi" w:hAnsiTheme="minorHAnsi" w:cs="Arial"/>
          <w:color w:val="333333"/>
          <w:sz w:val="20"/>
          <w:szCs w:val="20"/>
        </w:rPr>
        <w:t>[</w:t>
      </w:r>
      <w:r w:rsidR="00C0182C" w:rsidRPr="00C117B9">
        <w:rPr>
          <w:rFonts w:asciiTheme="minorHAnsi" w:hAnsiTheme="minorHAnsi" w:cs="Arial"/>
          <w:color w:val="333333"/>
          <w:sz w:val="20"/>
          <w:szCs w:val="20"/>
        </w:rPr>
        <w:t>9</w:t>
      </w:r>
      <w:r w:rsidRPr="00C117B9">
        <w:rPr>
          <w:rFonts w:asciiTheme="minorHAnsi" w:hAnsiTheme="minorHAnsi" w:cs="Arial"/>
          <w:color w:val="333333"/>
          <w:sz w:val="20"/>
          <w:szCs w:val="20"/>
        </w:rPr>
        <w:t xml:space="preserve"> Marks]</w:t>
      </w:r>
    </w:p>
    <w:p w14:paraId="16024FC5" w14:textId="77777777" w:rsidR="000C148B" w:rsidRPr="00C117B9" w:rsidRDefault="000C148B" w:rsidP="000C148B">
      <w:pPr>
        <w:jc w:val="right"/>
        <w:rPr>
          <w:rFonts w:asciiTheme="minorHAnsi" w:hAnsiTheme="minorHAnsi"/>
          <w:sz w:val="20"/>
          <w:szCs w:val="20"/>
        </w:rPr>
      </w:pPr>
      <w:r w:rsidRPr="00C117B9">
        <w:rPr>
          <w:rFonts w:asciiTheme="minorHAnsi" w:hAnsiTheme="minorHAnsi"/>
          <w:sz w:val="20"/>
          <w:szCs w:val="20"/>
        </w:rPr>
        <w:tab/>
      </w:r>
    </w:p>
    <w:p w14:paraId="71BAE658" w14:textId="77777777" w:rsidR="000C148B" w:rsidRPr="000C148B" w:rsidRDefault="000C148B" w:rsidP="000C148B">
      <w:pPr>
        <w:jc w:val="right"/>
        <w:rPr>
          <w:rFonts w:asciiTheme="minorHAnsi" w:hAnsiTheme="minorHAnsi" w:cs="Arial"/>
          <w:color w:val="333333"/>
          <w:sz w:val="21"/>
          <w:szCs w:val="21"/>
        </w:rPr>
      </w:pPr>
      <w:r w:rsidRPr="000C148B">
        <w:rPr>
          <w:rFonts w:asciiTheme="minorHAnsi" w:hAnsiTheme="minorHAnsi"/>
          <w:sz w:val="21"/>
          <w:szCs w:val="21"/>
        </w:rPr>
        <w:t xml:space="preserve">Total </w:t>
      </w:r>
      <w:r w:rsidRPr="000C148B">
        <w:rPr>
          <w:rFonts w:asciiTheme="minorHAnsi" w:hAnsiTheme="minorHAnsi" w:cs="Arial"/>
          <w:color w:val="333333"/>
          <w:sz w:val="21"/>
          <w:szCs w:val="21"/>
        </w:rPr>
        <w:t>[50 Marks]</w:t>
      </w:r>
    </w:p>
    <w:sectPr w:rsidR="000C148B" w:rsidRPr="000C148B" w:rsidSect="00D72ED9">
      <w:headerReference w:type="default" r:id="rId14"/>
      <w:pgSz w:w="11906" w:h="16838"/>
      <w:pgMar w:top="567"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48788" w14:textId="77777777" w:rsidR="00811769" w:rsidRDefault="00811769" w:rsidP="008B12CA">
      <w:r>
        <w:separator/>
      </w:r>
    </w:p>
  </w:endnote>
  <w:endnote w:type="continuationSeparator" w:id="0">
    <w:p w14:paraId="704FB8B8" w14:textId="77777777" w:rsidR="00811769" w:rsidRDefault="00811769" w:rsidP="008B1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Times New Roman PS">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NimbusRomanNo9L">
    <w:altName w:val="MS Mincho"/>
    <w:panose1 w:val="00000000000000000000"/>
    <w:charset w:val="80"/>
    <w:family w:val="auto"/>
    <w:notTrueType/>
    <w:pitch w:val="default"/>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85B1E" w14:textId="77777777" w:rsidR="00811769" w:rsidRDefault="00811769" w:rsidP="008B12CA">
      <w:r>
        <w:separator/>
      </w:r>
    </w:p>
  </w:footnote>
  <w:footnote w:type="continuationSeparator" w:id="0">
    <w:p w14:paraId="4688A847" w14:textId="77777777" w:rsidR="00811769" w:rsidRDefault="00811769" w:rsidP="008B1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3492D" w14:textId="30BFD2C1" w:rsidR="00061AEB" w:rsidRPr="00AE7F1B" w:rsidRDefault="00061AEB">
    <w:pPr>
      <w:pStyle w:val="Header"/>
      <w:rPr>
        <w:rFonts w:asciiTheme="minorHAnsi" w:hAnsiTheme="minorHAnsi"/>
        <w:b w:val="0"/>
      </w:rPr>
    </w:pPr>
    <w:r>
      <w:rPr>
        <w:rFonts w:asciiTheme="minorHAnsi" w:hAnsiTheme="minorHAnsi"/>
        <w:b w:val="0"/>
      </w:rPr>
      <w:t xml:space="preserve">Dr </w:t>
    </w:r>
    <w:r w:rsidR="002B596B">
      <w:rPr>
        <w:rFonts w:asciiTheme="minorHAnsi" w:hAnsiTheme="minorHAnsi"/>
        <w:b w:val="0"/>
      </w:rPr>
      <w:t>Panagiotis Chountas</w:t>
    </w:r>
    <w:r w:rsidRPr="00AE7F1B">
      <w:rPr>
        <w:rFonts w:asciiTheme="minorHAnsi" w:hAnsiTheme="minorHAnsi"/>
        <w:b w:val="0"/>
      </w:rPr>
      <w:ptab w:relativeTo="margin" w:alignment="center" w:leader="none"/>
    </w:r>
    <w:r>
      <w:rPr>
        <w:rFonts w:asciiTheme="minorHAnsi" w:hAnsiTheme="minorHAnsi"/>
        <w:b w:val="0"/>
      </w:rPr>
      <w:t>7BUIS010W</w:t>
    </w:r>
    <w:r w:rsidRPr="00AE7F1B">
      <w:rPr>
        <w:rFonts w:asciiTheme="minorHAnsi" w:hAnsiTheme="minorHAnsi"/>
        <w:b w:val="0"/>
      </w:rPr>
      <w:ptab w:relativeTo="margin" w:alignment="right" w:leader="none"/>
    </w:r>
    <w:r w:rsidRPr="00AE7F1B">
      <w:rPr>
        <w:rFonts w:asciiTheme="minorHAnsi" w:hAnsiTheme="minorHAnsi"/>
        <w:b w:val="0"/>
      </w:rPr>
      <w:t>20</w:t>
    </w:r>
    <w:r w:rsidR="005714AE">
      <w:rPr>
        <w:rFonts w:asciiTheme="minorHAnsi" w:hAnsiTheme="minorHAnsi"/>
        <w:b w:val="0"/>
      </w:rPr>
      <w:t>2</w:t>
    </w:r>
    <w:r w:rsidR="00C453B0">
      <w:rPr>
        <w:rFonts w:asciiTheme="minorHAnsi" w:hAnsiTheme="minorHAnsi"/>
        <w:b w:val="0"/>
      </w:rPr>
      <w:t>3</w:t>
    </w:r>
    <w:r w:rsidRPr="00AE7F1B">
      <w:rPr>
        <w:rFonts w:asciiTheme="minorHAnsi" w:hAnsiTheme="minorHAnsi"/>
        <w:b w:val="0"/>
      </w:rPr>
      <w:t>/</w:t>
    </w:r>
    <w:r w:rsidR="005714AE">
      <w:rPr>
        <w:rFonts w:asciiTheme="minorHAnsi" w:hAnsiTheme="minorHAnsi"/>
        <w:b w:val="0"/>
      </w:rPr>
      <w:t>2</w:t>
    </w:r>
    <w:r w:rsidR="00C453B0">
      <w:rPr>
        <w:rFonts w:asciiTheme="minorHAnsi" w:hAnsiTheme="minorHAnsi"/>
        <w:b w:val="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2D9E"/>
    <w:multiLevelType w:val="hybridMultilevel"/>
    <w:tmpl w:val="41664184"/>
    <w:lvl w:ilvl="0" w:tplc="F5182656">
      <w:start w:val="1"/>
      <w:numFmt w:val="decimal"/>
      <w:lvlText w:val="%1."/>
      <w:lvlJc w:val="left"/>
      <w:pPr>
        <w:tabs>
          <w:tab w:val="num" w:pos="720"/>
        </w:tabs>
        <w:ind w:left="720" w:hanging="360"/>
      </w:pPr>
      <w:rPr>
        <w:rFonts w:ascii="Arial Narrow" w:hAnsi="Arial Narrow" w:hint="default"/>
        <w:b/>
      </w:rPr>
    </w:lvl>
    <w:lvl w:ilvl="1" w:tplc="0809000F">
      <w:start w:val="1"/>
      <w:numFmt w:val="decimal"/>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3187139"/>
    <w:multiLevelType w:val="hybridMultilevel"/>
    <w:tmpl w:val="F27654C8"/>
    <w:lvl w:ilvl="0" w:tplc="0809000D">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88F01E3"/>
    <w:multiLevelType w:val="hybridMultilevel"/>
    <w:tmpl w:val="B66CF2BA"/>
    <w:lvl w:ilvl="0" w:tplc="0419000F">
      <w:start w:val="1"/>
      <w:numFmt w:val="decimal"/>
      <w:lvlText w:val="%1."/>
      <w:lvlJc w:val="left"/>
      <w:pPr>
        <w:tabs>
          <w:tab w:val="num" w:pos="720"/>
        </w:tabs>
        <w:ind w:left="720" w:hanging="360"/>
      </w:pPr>
    </w:lvl>
    <w:lvl w:ilvl="1" w:tplc="0809000F">
      <w:start w:val="1"/>
      <w:numFmt w:val="decimal"/>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D4664EB"/>
    <w:multiLevelType w:val="hybridMultilevel"/>
    <w:tmpl w:val="A1D62AD2"/>
    <w:lvl w:ilvl="0" w:tplc="30FA691A">
      <w:start w:val="1"/>
      <w:numFmt w:val="decimal"/>
      <w:lvlText w:val="%1."/>
      <w:lvlJc w:val="left"/>
      <w:pPr>
        <w:tabs>
          <w:tab w:val="num" w:pos="720"/>
        </w:tabs>
        <w:ind w:left="720" w:hanging="360"/>
      </w:pPr>
      <w:rPr>
        <w:rFonts w:ascii="Arial Narrow" w:hAnsi="Arial Narrow"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10E00257"/>
    <w:multiLevelType w:val="hybridMultilevel"/>
    <w:tmpl w:val="EF7C20BC"/>
    <w:lvl w:ilvl="0" w:tplc="0809000D">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15:restartNumberingAfterBreak="0">
    <w:nsid w:val="12CF5601"/>
    <w:multiLevelType w:val="hybridMultilevel"/>
    <w:tmpl w:val="C190285E"/>
    <w:lvl w:ilvl="0" w:tplc="CBF05A4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376543"/>
    <w:multiLevelType w:val="hybridMultilevel"/>
    <w:tmpl w:val="22C89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D95B80"/>
    <w:multiLevelType w:val="hybridMultilevel"/>
    <w:tmpl w:val="1BE0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ED6264"/>
    <w:multiLevelType w:val="hybridMultilevel"/>
    <w:tmpl w:val="E458A710"/>
    <w:lvl w:ilvl="0" w:tplc="66204A16">
      <w:numFmt w:val="bullet"/>
      <w:lvlText w:val="•"/>
      <w:lvlJc w:val="left"/>
      <w:pPr>
        <w:ind w:left="473" w:hanging="360"/>
      </w:pPr>
      <w:rPr>
        <w:rFonts w:ascii="Arial Narrow" w:eastAsia="Times New Roman" w:hAnsi="Arial Narrow" w:cs="Times New Roman"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9" w15:restartNumberingAfterBreak="0">
    <w:nsid w:val="2A233829"/>
    <w:multiLevelType w:val="hybridMultilevel"/>
    <w:tmpl w:val="1C0072A8"/>
    <w:lvl w:ilvl="0" w:tplc="CBF05A4E">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1">
      <w:start w:val="1"/>
      <w:numFmt w:val="bullet"/>
      <w:lvlText w:val=""/>
      <w:lvlJc w:val="left"/>
      <w:pPr>
        <w:ind w:left="2880" w:hanging="360"/>
      </w:pPr>
      <w:rPr>
        <w:rFonts w:ascii="Symbol" w:hAnsi="Symbo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CD24DC"/>
    <w:multiLevelType w:val="hybridMultilevel"/>
    <w:tmpl w:val="A086DDAA"/>
    <w:lvl w:ilvl="0" w:tplc="3C981C04">
      <w:start w:val="1"/>
      <w:numFmt w:val="bullet"/>
      <w:lvlText w:val=""/>
      <w:lvlJc w:val="left"/>
      <w:pPr>
        <w:tabs>
          <w:tab w:val="num" w:pos="720"/>
        </w:tabs>
        <w:ind w:left="720" w:hanging="360"/>
      </w:pPr>
      <w:rPr>
        <w:rFonts w:ascii="Symbol" w:hAnsi="Symbol" w:hint="default"/>
      </w:rPr>
    </w:lvl>
    <w:lvl w:ilvl="1" w:tplc="34F2B71A" w:tentative="1">
      <w:start w:val="1"/>
      <w:numFmt w:val="bullet"/>
      <w:lvlText w:val=""/>
      <w:lvlJc w:val="left"/>
      <w:pPr>
        <w:tabs>
          <w:tab w:val="num" w:pos="1440"/>
        </w:tabs>
        <w:ind w:left="1440" w:hanging="360"/>
      </w:pPr>
      <w:rPr>
        <w:rFonts w:ascii="Symbol" w:hAnsi="Symbol" w:hint="default"/>
      </w:rPr>
    </w:lvl>
    <w:lvl w:ilvl="2" w:tplc="0F28D794" w:tentative="1">
      <w:start w:val="1"/>
      <w:numFmt w:val="bullet"/>
      <w:lvlText w:val=""/>
      <w:lvlJc w:val="left"/>
      <w:pPr>
        <w:tabs>
          <w:tab w:val="num" w:pos="2160"/>
        </w:tabs>
        <w:ind w:left="2160" w:hanging="360"/>
      </w:pPr>
      <w:rPr>
        <w:rFonts w:ascii="Symbol" w:hAnsi="Symbol" w:hint="default"/>
      </w:rPr>
    </w:lvl>
    <w:lvl w:ilvl="3" w:tplc="F17006B4" w:tentative="1">
      <w:start w:val="1"/>
      <w:numFmt w:val="bullet"/>
      <w:lvlText w:val=""/>
      <w:lvlJc w:val="left"/>
      <w:pPr>
        <w:tabs>
          <w:tab w:val="num" w:pos="2880"/>
        </w:tabs>
        <w:ind w:left="2880" w:hanging="360"/>
      </w:pPr>
      <w:rPr>
        <w:rFonts w:ascii="Symbol" w:hAnsi="Symbol" w:hint="default"/>
      </w:rPr>
    </w:lvl>
    <w:lvl w:ilvl="4" w:tplc="97307A9C" w:tentative="1">
      <w:start w:val="1"/>
      <w:numFmt w:val="bullet"/>
      <w:lvlText w:val=""/>
      <w:lvlJc w:val="left"/>
      <w:pPr>
        <w:tabs>
          <w:tab w:val="num" w:pos="3600"/>
        </w:tabs>
        <w:ind w:left="3600" w:hanging="360"/>
      </w:pPr>
      <w:rPr>
        <w:rFonts w:ascii="Symbol" w:hAnsi="Symbol" w:hint="default"/>
      </w:rPr>
    </w:lvl>
    <w:lvl w:ilvl="5" w:tplc="2BFCAC66" w:tentative="1">
      <w:start w:val="1"/>
      <w:numFmt w:val="bullet"/>
      <w:lvlText w:val=""/>
      <w:lvlJc w:val="left"/>
      <w:pPr>
        <w:tabs>
          <w:tab w:val="num" w:pos="4320"/>
        </w:tabs>
        <w:ind w:left="4320" w:hanging="360"/>
      </w:pPr>
      <w:rPr>
        <w:rFonts w:ascii="Symbol" w:hAnsi="Symbol" w:hint="default"/>
      </w:rPr>
    </w:lvl>
    <w:lvl w:ilvl="6" w:tplc="55BEC0C0" w:tentative="1">
      <w:start w:val="1"/>
      <w:numFmt w:val="bullet"/>
      <w:lvlText w:val=""/>
      <w:lvlJc w:val="left"/>
      <w:pPr>
        <w:tabs>
          <w:tab w:val="num" w:pos="5040"/>
        </w:tabs>
        <w:ind w:left="5040" w:hanging="360"/>
      </w:pPr>
      <w:rPr>
        <w:rFonts w:ascii="Symbol" w:hAnsi="Symbol" w:hint="default"/>
      </w:rPr>
    </w:lvl>
    <w:lvl w:ilvl="7" w:tplc="107EFA34" w:tentative="1">
      <w:start w:val="1"/>
      <w:numFmt w:val="bullet"/>
      <w:lvlText w:val=""/>
      <w:lvlJc w:val="left"/>
      <w:pPr>
        <w:tabs>
          <w:tab w:val="num" w:pos="5760"/>
        </w:tabs>
        <w:ind w:left="5760" w:hanging="360"/>
      </w:pPr>
      <w:rPr>
        <w:rFonts w:ascii="Symbol" w:hAnsi="Symbol" w:hint="default"/>
      </w:rPr>
    </w:lvl>
    <w:lvl w:ilvl="8" w:tplc="21088FFE"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333C41B5"/>
    <w:multiLevelType w:val="multilevel"/>
    <w:tmpl w:val="8F1EE8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447485D"/>
    <w:multiLevelType w:val="hybridMultilevel"/>
    <w:tmpl w:val="D0525538"/>
    <w:lvl w:ilvl="0" w:tplc="0809000F">
      <w:start w:val="1"/>
      <w:numFmt w:val="decimal"/>
      <w:lvlText w:val="%1."/>
      <w:lvlJc w:val="left"/>
      <w:pPr>
        <w:ind w:left="473" w:hanging="360"/>
      </w:pPr>
      <w:rPr>
        <w:rFonts w:hint="default"/>
      </w:rPr>
    </w:lvl>
    <w:lvl w:ilvl="1" w:tplc="08090019">
      <w:start w:val="1"/>
      <w:numFmt w:val="lowerLetter"/>
      <w:lvlText w:val="%2."/>
      <w:lvlJc w:val="left"/>
      <w:pPr>
        <w:ind w:left="1771" w:hanging="360"/>
      </w:pPr>
    </w:lvl>
    <w:lvl w:ilvl="2" w:tplc="0809001B" w:tentative="1">
      <w:start w:val="1"/>
      <w:numFmt w:val="lowerRoman"/>
      <w:lvlText w:val="%3."/>
      <w:lvlJc w:val="right"/>
      <w:pPr>
        <w:ind w:left="2491" w:hanging="180"/>
      </w:pPr>
    </w:lvl>
    <w:lvl w:ilvl="3" w:tplc="0809000F" w:tentative="1">
      <w:start w:val="1"/>
      <w:numFmt w:val="decimal"/>
      <w:lvlText w:val="%4."/>
      <w:lvlJc w:val="left"/>
      <w:pPr>
        <w:ind w:left="3211" w:hanging="360"/>
      </w:pPr>
    </w:lvl>
    <w:lvl w:ilvl="4" w:tplc="08090019" w:tentative="1">
      <w:start w:val="1"/>
      <w:numFmt w:val="lowerLetter"/>
      <w:lvlText w:val="%5."/>
      <w:lvlJc w:val="left"/>
      <w:pPr>
        <w:ind w:left="3931" w:hanging="360"/>
      </w:pPr>
    </w:lvl>
    <w:lvl w:ilvl="5" w:tplc="0809001B" w:tentative="1">
      <w:start w:val="1"/>
      <w:numFmt w:val="lowerRoman"/>
      <w:lvlText w:val="%6."/>
      <w:lvlJc w:val="right"/>
      <w:pPr>
        <w:ind w:left="4651" w:hanging="180"/>
      </w:pPr>
    </w:lvl>
    <w:lvl w:ilvl="6" w:tplc="0809000F" w:tentative="1">
      <w:start w:val="1"/>
      <w:numFmt w:val="decimal"/>
      <w:lvlText w:val="%7."/>
      <w:lvlJc w:val="left"/>
      <w:pPr>
        <w:ind w:left="5371" w:hanging="360"/>
      </w:pPr>
    </w:lvl>
    <w:lvl w:ilvl="7" w:tplc="08090019" w:tentative="1">
      <w:start w:val="1"/>
      <w:numFmt w:val="lowerLetter"/>
      <w:lvlText w:val="%8."/>
      <w:lvlJc w:val="left"/>
      <w:pPr>
        <w:ind w:left="6091" w:hanging="360"/>
      </w:pPr>
    </w:lvl>
    <w:lvl w:ilvl="8" w:tplc="0809001B" w:tentative="1">
      <w:start w:val="1"/>
      <w:numFmt w:val="lowerRoman"/>
      <w:lvlText w:val="%9."/>
      <w:lvlJc w:val="right"/>
      <w:pPr>
        <w:ind w:left="6811" w:hanging="180"/>
      </w:pPr>
    </w:lvl>
  </w:abstractNum>
  <w:abstractNum w:abstractNumId="13" w15:restartNumberingAfterBreak="0">
    <w:nsid w:val="3BF73D88"/>
    <w:multiLevelType w:val="hybridMultilevel"/>
    <w:tmpl w:val="9E56BC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CF5BCE"/>
    <w:multiLevelType w:val="hybridMultilevel"/>
    <w:tmpl w:val="60529598"/>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68810AF"/>
    <w:multiLevelType w:val="hybridMultilevel"/>
    <w:tmpl w:val="93ACA3F8"/>
    <w:lvl w:ilvl="0" w:tplc="E0DA869A">
      <w:start w:val="1"/>
      <w:numFmt w:val="decimal"/>
      <w:lvlText w:val="%1."/>
      <w:lvlJc w:val="left"/>
      <w:pPr>
        <w:ind w:left="1080" w:hanging="360"/>
      </w:pPr>
      <w:rPr>
        <w:b w:val="0"/>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6944DB4"/>
    <w:multiLevelType w:val="hybridMultilevel"/>
    <w:tmpl w:val="00F4C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6D2A52"/>
    <w:multiLevelType w:val="hybridMultilevel"/>
    <w:tmpl w:val="D0864B22"/>
    <w:lvl w:ilvl="0" w:tplc="08090001">
      <w:start w:val="1"/>
      <w:numFmt w:val="bullet"/>
      <w:lvlText w:val=""/>
      <w:lvlJc w:val="left"/>
      <w:pPr>
        <w:ind w:left="2580" w:hanging="360"/>
      </w:pPr>
      <w:rPr>
        <w:rFonts w:ascii="Symbol" w:hAnsi="Symbol" w:hint="default"/>
      </w:rPr>
    </w:lvl>
    <w:lvl w:ilvl="1" w:tplc="08090003" w:tentative="1">
      <w:start w:val="1"/>
      <w:numFmt w:val="bullet"/>
      <w:lvlText w:val="o"/>
      <w:lvlJc w:val="left"/>
      <w:pPr>
        <w:ind w:left="3300" w:hanging="360"/>
      </w:pPr>
      <w:rPr>
        <w:rFonts w:ascii="Courier New" w:hAnsi="Courier New" w:cs="Courier New" w:hint="default"/>
      </w:rPr>
    </w:lvl>
    <w:lvl w:ilvl="2" w:tplc="08090005" w:tentative="1">
      <w:start w:val="1"/>
      <w:numFmt w:val="bullet"/>
      <w:lvlText w:val=""/>
      <w:lvlJc w:val="left"/>
      <w:pPr>
        <w:ind w:left="4020" w:hanging="360"/>
      </w:pPr>
      <w:rPr>
        <w:rFonts w:ascii="Wingdings" w:hAnsi="Wingdings" w:hint="default"/>
      </w:rPr>
    </w:lvl>
    <w:lvl w:ilvl="3" w:tplc="08090001" w:tentative="1">
      <w:start w:val="1"/>
      <w:numFmt w:val="bullet"/>
      <w:lvlText w:val=""/>
      <w:lvlJc w:val="left"/>
      <w:pPr>
        <w:ind w:left="4740" w:hanging="360"/>
      </w:pPr>
      <w:rPr>
        <w:rFonts w:ascii="Symbol" w:hAnsi="Symbol" w:hint="default"/>
      </w:rPr>
    </w:lvl>
    <w:lvl w:ilvl="4" w:tplc="08090003" w:tentative="1">
      <w:start w:val="1"/>
      <w:numFmt w:val="bullet"/>
      <w:lvlText w:val="o"/>
      <w:lvlJc w:val="left"/>
      <w:pPr>
        <w:ind w:left="5460" w:hanging="360"/>
      </w:pPr>
      <w:rPr>
        <w:rFonts w:ascii="Courier New" w:hAnsi="Courier New" w:cs="Courier New" w:hint="default"/>
      </w:rPr>
    </w:lvl>
    <w:lvl w:ilvl="5" w:tplc="08090005" w:tentative="1">
      <w:start w:val="1"/>
      <w:numFmt w:val="bullet"/>
      <w:lvlText w:val=""/>
      <w:lvlJc w:val="left"/>
      <w:pPr>
        <w:ind w:left="6180" w:hanging="360"/>
      </w:pPr>
      <w:rPr>
        <w:rFonts w:ascii="Wingdings" w:hAnsi="Wingdings" w:hint="default"/>
      </w:rPr>
    </w:lvl>
    <w:lvl w:ilvl="6" w:tplc="08090001" w:tentative="1">
      <w:start w:val="1"/>
      <w:numFmt w:val="bullet"/>
      <w:lvlText w:val=""/>
      <w:lvlJc w:val="left"/>
      <w:pPr>
        <w:ind w:left="6900" w:hanging="360"/>
      </w:pPr>
      <w:rPr>
        <w:rFonts w:ascii="Symbol" w:hAnsi="Symbol" w:hint="default"/>
      </w:rPr>
    </w:lvl>
    <w:lvl w:ilvl="7" w:tplc="08090003" w:tentative="1">
      <w:start w:val="1"/>
      <w:numFmt w:val="bullet"/>
      <w:lvlText w:val="o"/>
      <w:lvlJc w:val="left"/>
      <w:pPr>
        <w:ind w:left="7620" w:hanging="360"/>
      </w:pPr>
      <w:rPr>
        <w:rFonts w:ascii="Courier New" w:hAnsi="Courier New" w:cs="Courier New" w:hint="default"/>
      </w:rPr>
    </w:lvl>
    <w:lvl w:ilvl="8" w:tplc="08090005" w:tentative="1">
      <w:start w:val="1"/>
      <w:numFmt w:val="bullet"/>
      <w:lvlText w:val=""/>
      <w:lvlJc w:val="left"/>
      <w:pPr>
        <w:ind w:left="8340" w:hanging="360"/>
      </w:pPr>
      <w:rPr>
        <w:rFonts w:ascii="Wingdings" w:hAnsi="Wingdings" w:hint="default"/>
      </w:rPr>
    </w:lvl>
  </w:abstractNum>
  <w:abstractNum w:abstractNumId="18" w15:restartNumberingAfterBreak="0">
    <w:nsid w:val="49FB7844"/>
    <w:multiLevelType w:val="hybridMultilevel"/>
    <w:tmpl w:val="3A542B9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500C1B80"/>
    <w:multiLevelType w:val="hybridMultilevel"/>
    <w:tmpl w:val="F914F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88791C"/>
    <w:multiLevelType w:val="hybridMultilevel"/>
    <w:tmpl w:val="13FC12B6"/>
    <w:lvl w:ilvl="0" w:tplc="0809000D">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7D95B2F"/>
    <w:multiLevelType w:val="hybridMultilevel"/>
    <w:tmpl w:val="E7E6DE28"/>
    <w:lvl w:ilvl="0" w:tplc="050CD7B0">
      <w:start w:val="1"/>
      <w:numFmt w:val="bullet"/>
      <w:lvlText w:val=""/>
      <w:lvlJc w:val="left"/>
      <w:pPr>
        <w:ind w:left="1277" w:hanging="332"/>
      </w:pPr>
      <w:rPr>
        <w:rFonts w:ascii="Wingdings" w:eastAsia="Wingdings" w:hAnsi="Wingdings" w:cs="Wingdings" w:hint="default"/>
        <w:w w:val="100"/>
        <w:sz w:val="24"/>
        <w:szCs w:val="24"/>
      </w:rPr>
    </w:lvl>
    <w:lvl w:ilvl="1" w:tplc="08090003" w:tentative="1">
      <w:start w:val="1"/>
      <w:numFmt w:val="bullet"/>
      <w:lvlText w:val="o"/>
      <w:lvlJc w:val="left"/>
      <w:pPr>
        <w:ind w:left="1913" w:hanging="360"/>
      </w:pPr>
      <w:rPr>
        <w:rFonts w:ascii="Courier New" w:hAnsi="Courier New" w:cs="Courier New" w:hint="default"/>
      </w:rPr>
    </w:lvl>
    <w:lvl w:ilvl="2" w:tplc="08090005" w:tentative="1">
      <w:start w:val="1"/>
      <w:numFmt w:val="bullet"/>
      <w:lvlText w:val=""/>
      <w:lvlJc w:val="left"/>
      <w:pPr>
        <w:ind w:left="2633" w:hanging="360"/>
      </w:pPr>
      <w:rPr>
        <w:rFonts w:ascii="Wingdings" w:hAnsi="Wingdings" w:hint="default"/>
      </w:rPr>
    </w:lvl>
    <w:lvl w:ilvl="3" w:tplc="08090001" w:tentative="1">
      <w:start w:val="1"/>
      <w:numFmt w:val="bullet"/>
      <w:lvlText w:val=""/>
      <w:lvlJc w:val="left"/>
      <w:pPr>
        <w:ind w:left="3353" w:hanging="360"/>
      </w:pPr>
      <w:rPr>
        <w:rFonts w:ascii="Symbol" w:hAnsi="Symbol" w:hint="default"/>
      </w:rPr>
    </w:lvl>
    <w:lvl w:ilvl="4" w:tplc="08090003" w:tentative="1">
      <w:start w:val="1"/>
      <w:numFmt w:val="bullet"/>
      <w:lvlText w:val="o"/>
      <w:lvlJc w:val="left"/>
      <w:pPr>
        <w:ind w:left="4073" w:hanging="360"/>
      </w:pPr>
      <w:rPr>
        <w:rFonts w:ascii="Courier New" w:hAnsi="Courier New" w:cs="Courier New" w:hint="default"/>
      </w:rPr>
    </w:lvl>
    <w:lvl w:ilvl="5" w:tplc="08090005" w:tentative="1">
      <w:start w:val="1"/>
      <w:numFmt w:val="bullet"/>
      <w:lvlText w:val=""/>
      <w:lvlJc w:val="left"/>
      <w:pPr>
        <w:ind w:left="4793" w:hanging="360"/>
      </w:pPr>
      <w:rPr>
        <w:rFonts w:ascii="Wingdings" w:hAnsi="Wingdings" w:hint="default"/>
      </w:rPr>
    </w:lvl>
    <w:lvl w:ilvl="6" w:tplc="08090001" w:tentative="1">
      <w:start w:val="1"/>
      <w:numFmt w:val="bullet"/>
      <w:lvlText w:val=""/>
      <w:lvlJc w:val="left"/>
      <w:pPr>
        <w:ind w:left="5513" w:hanging="360"/>
      </w:pPr>
      <w:rPr>
        <w:rFonts w:ascii="Symbol" w:hAnsi="Symbol" w:hint="default"/>
      </w:rPr>
    </w:lvl>
    <w:lvl w:ilvl="7" w:tplc="08090003" w:tentative="1">
      <w:start w:val="1"/>
      <w:numFmt w:val="bullet"/>
      <w:lvlText w:val="o"/>
      <w:lvlJc w:val="left"/>
      <w:pPr>
        <w:ind w:left="6233" w:hanging="360"/>
      </w:pPr>
      <w:rPr>
        <w:rFonts w:ascii="Courier New" w:hAnsi="Courier New" w:cs="Courier New" w:hint="default"/>
      </w:rPr>
    </w:lvl>
    <w:lvl w:ilvl="8" w:tplc="08090005" w:tentative="1">
      <w:start w:val="1"/>
      <w:numFmt w:val="bullet"/>
      <w:lvlText w:val=""/>
      <w:lvlJc w:val="left"/>
      <w:pPr>
        <w:ind w:left="6953" w:hanging="360"/>
      </w:pPr>
      <w:rPr>
        <w:rFonts w:ascii="Wingdings" w:hAnsi="Wingdings" w:hint="default"/>
      </w:rPr>
    </w:lvl>
  </w:abstractNum>
  <w:abstractNum w:abstractNumId="22" w15:restartNumberingAfterBreak="0">
    <w:nsid w:val="65B63B79"/>
    <w:multiLevelType w:val="hybridMultilevel"/>
    <w:tmpl w:val="C2CED4D4"/>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8D17708"/>
    <w:multiLevelType w:val="hybridMultilevel"/>
    <w:tmpl w:val="50EE25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9081904"/>
    <w:multiLevelType w:val="hybridMultilevel"/>
    <w:tmpl w:val="66C64300"/>
    <w:lvl w:ilvl="0" w:tplc="CBF05A4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DE0432D"/>
    <w:multiLevelType w:val="hybridMultilevel"/>
    <w:tmpl w:val="A31C1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220220">
    <w:abstractNumId w:val="7"/>
  </w:num>
  <w:num w:numId="2" w16cid:durableId="2103456073">
    <w:abstractNumId w:val="23"/>
  </w:num>
  <w:num w:numId="3" w16cid:durableId="108548362">
    <w:abstractNumId w:val="16"/>
  </w:num>
  <w:num w:numId="4" w16cid:durableId="2127769931">
    <w:abstractNumId w:val="6"/>
  </w:num>
  <w:num w:numId="5" w16cid:durableId="1004867789">
    <w:abstractNumId w:val="21"/>
  </w:num>
  <w:num w:numId="6" w16cid:durableId="1015810241">
    <w:abstractNumId w:val="2"/>
  </w:num>
  <w:num w:numId="7" w16cid:durableId="53899076">
    <w:abstractNumId w:val="3"/>
  </w:num>
  <w:num w:numId="8" w16cid:durableId="1645085666">
    <w:abstractNumId w:val="20"/>
  </w:num>
  <w:num w:numId="9" w16cid:durableId="1199274270">
    <w:abstractNumId w:val="22"/>
  </w:num>
  <w:num w:numId="10" w16cid:durableId="1006636517">
    <w:abstractNumId w:val="14"/>
  </w:num>
  <w:num w:numId="11" w16cid:durableId="231164450">
    <w:abstractNumId w:val="1"/>
  </w:num>
  <w:num w:numId="12" w16cid:durableId="538133157">
    <w:abstractNumId w:val="4"/>
  </w:num>
  <w:num w:numId="13" w16cid:durableId="620650719">
    <w:abstractNumId w:val="11"/>
  </w:num>
  <w:num w:numId="14" w16cid:durableId="1019351494">
    <w:abstractNumId w:val="19"/>
  </w:num>
  <w:num w:numId="15" w16cid:durableId="1196887879">
    <w:abstractNumId w:val="8"/>
  </w:num>
  <w:num w:numId="16" w16cid:durableId="482545530">
    <w:abstractNumId w:val="12"/>
  </w:num>
  <w:num w:numId="17" w16cid:durableId="851843267">
    <w:abstractNumId w:val="18"/>
  </w:num>
  <w:num w:numId="18" w16cid:durableId="252590845">
    <w:abstractNumId w:val="0"/>
  </w:num>
  <w:num w:numId="19" w16cid:durableId="1099369915">
    <w:abstractNumId w:val="15"/>
  </w:num>
  <w:num w:numId="20" w16cid:durableId="1791194702">
    <w:abstractNumId w:val="10"/>
  </w:num>
  <w:num w:numId="21" w16cid:durableId="1606184348">
    <w:abstractNumId w:val="5"/>
  </w:num>
  <w:num w:numId="22" w16cid:durableId="363599158">
    <w:abstractNumId w:val="9"/>
  </w:num>
  <w:num w:numId="23" w16cid:durableId="309291768">
    <w:abstractNumId w:val="17"/>
  </w:num>
  <w:num w:numId="24" w16cid:durableId="1778598257">
    <w:abstractNumId w:val="25"/>
  </w:num>
  <w:num w:numId="25" w16cid:durableId="552426440">
    <w:abstractNumId w:val="13"/>
  </w:num>
  <w:num w:numId="26" w16cid:durableId="2083141093">
    <w:abstractNumId w:val="24"/>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nagiotis Chountas">
    <w15:presenceInfo w15:providerId="None" w15:userId="Panagiotis Chount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645"/>
    <w:rsid w:val="000005E4"/>
    <w:rsid w:val="0002678D"/>
    <w:rsid w:val="0003541D"/>
    <w:rsid w:val="00036109"/>
    <w:rsid w:val="000427AA"/>
    <w:rsid w:val="00043C92"/>
    <w:rsid w:val="00050F8C"/>
    <w:rsid w:val="00061AEB"/>
    <w:rsid w:val="00064B2B"/>
    <w:rsid w:val="0007153A"/>
    <w:rsid w:val="00073120"/>
    <w:rsid w:val="000A164A"/>
    <w:rsid w:val="000A46C1"/>
    <w:rsid w:val="000B289E"/>
    <w:rsid w:val="000B442C"/>
    <w:rsid w:val="000B6DB6"/>
    <w:rsid w:val="000C148B"/>
    <w:rsid w:val="000D1755"/>
    <w:rsid w:val="000E135F"/>
    <w:rsid w:val="000E1768"/>
    <w:rsid w:val="000E1897"/>
    <w:rsid w:val="000E7C81"/>
    <w:rsid w:val="00126D8B"/>
    <w:rsid w:val="00140120"/>
    <w:rsid w:val="0016705F"/>
    <w:rsid w:val="001704C9"/>
    <w:rsid w:val="00180BF9"/>
    <w:rsid w:val="001823E8"/>
    <w:rsid w:val="0018316E"/>
    <w:rsid w:val="001A0B41"/>
    <w:rsid w:val="001C37BB"/>
    <w:rsid w:val="001E12E4"/>
    <w:rsid w:val="001E3446"/>
    <w:rsid w:val="00206D67"/>
    <w:rsid w:val="00207298"/>
    <w:rsid w:val="00212722"/>
    <w:rsid w:val="00213E42"/>
    <w:rsid w:val="00215B75"/>
    <w:rsid w:val="0022477D"/>
    <w:rsid w:val="002329D7"/>
    <w:rsid w:val="00232D20"/>
    <w:rsid w:val="00234781"/>
    <w:rsid w:val="00250DD0"/>
    <w:rsid w:val="00252AF4"/>
    <w:rsid w:val="002675CB"/>
    <w:rsid w:val="00271488"/>
    <w:rsid w:val="00280C20"/>
    <w:rsid w:val="00291BE2"/>
    <w:rsid w:val="002B596B"/>
    <w:rsid w:val="002C0AA0"/>
    <w:rsid w:val="002C4037"/>
    <w:rsid w:val="0030195D"/>
    <w:rsid w:val="0030499B"/>
    <w:rsid w:val="0031293C"/>
    <w:rsid w:val="00326D1B"/>
    <w:rsid w:val="00335913"/>
    <w:rsid w:val="00335947"/>
    <w:rsid w:val="003372C6"/>
    <w:rsid w:val="00343964"/>
    <w:rsid w:val="00354058"/>
    <w:rsid w:val="00354FC1"/>
    <w:rsid w:val="00356F74"/>
    <w:rsid w:val="00363526"/>
    <w:rsid w:val="003B2AD8"/>
    <w:rsid w:val="003B5ECF"/>
    <w:rsid w:val="003C49FB"/>
    <w:rsid w:val="003E5308"/>
    <w:rsid w:val="003E7674"/>
    <w:rsid w:val="003F1742"/>
    <w:rsid w:val="00402ECB"/>
    <w:rsid w:val="00432578"/>
    <w:rsid w:val="00433C41"/>
    <w:rsid w:val="00441019"/>
    <w:rsid w:val="00456A46"/>
    <w:rsid w:val="004638DE"/>
    <w:rsid w:val="00464B39"/>
    <w:rsid w:val="004754F1"/>
    <w:rsid w:val="00481B2F"/>
    <w:rsid w:val="00482451"/>
    <w:rsid w:val="00484C63"/>
    <w:rsid w:val="004A09F5"/>
    <w:rsid w:val="004A3645"/>
    <w:rsid w:val="004B6544"/>
    <w:rsid w:val="004D286A"/>
    <w:rsid w:val="004E09A3"/>
    <w:rsid w:val="004E221C"/>
    <w:rsid w:val="004F7497"/>
    <w:rsid w:val="0050184A"/>
    <w:rsid w:val="0051506E"/>
    <w:rsid w:val="00521928"/>
    <w:rsid w:val="00523053"/>
    <w:rsid w:val="005305E0"/>
    <w:rsid w:val="0054357E"/>
    <w:rsid w:val="00546E6C"/>
    <w:rsid w:val="0055156C"/>
    <w:rsid w:val="00556188"/>
    <w:rsid w:val="00562A1C"/>
    <w:rsid w:val="00564C03"/>
    <w:rsid w:val="005714AE"/>
    <w:rsid w:val="005811CA"/>
    <w:rsid w:val="00586F34"/>
    <w:rsid w:val="00595BB7"/>
    <w:rsid w:val="005A098E"/>
    <w:rsid w:val="005A24EA"/>
    <w:rsid w:val="005A4F0F"/>
    <w:rsid w:val="005B1A67"/>
    <w:rsid w:val="005C3EDF"/>
    <w:rsid w:val="005D6038"/>
    <w:rsid w:val="005E59E4"/>
    <w:rsid w:val="005F372B"/>
    <w:rsid w:val="00602471"/>
    <w:rsid w:val="0060251C"/>
    <w:rsid w:val="00611F8E"/>
    <w:rsid w:val="00623A59"/>
    <w:rsid w:val="006465DC"/>
    <w:rsid w:val="00651C63"/>
    <w:rsid w:val="00654A92"/>
    <w:rsid w:val="00654E7B"/>
    <w:rsid w:val="00655A72"/>
    <w:rsid w:val="00660469"/>
    <w:rsid w:val="00663EAA"/>
    <w:rsid w:val="00667BAF"/>
    <w:rsid w:val="00670E7E"/>
    <w:rsid w:val="00674E7B"/>
    <w:rsid w:val="00692DED"/>
    <w:rsid w:val="006A0355"/>
    <w:rsid w:val="006A61B7"/>
    <w:rsid w:val="006A7EF6"/>
    <w:rsid w:val="006B3719"/>
    <w:rsid w:val="006C2504"/>
    <w:rsid w:val="006C541B"/>
    <w:rsid w:val="006F45AD"/>
    <w:rsid w:val="007023C3"/>
    <w:rsid w:val="00703FBF"/>
    <w:rsid w:val="007074F0"/>
    <w:rsid w:val="0071361B"/>
    <w:rsid w:val="00715BDC"/>
    <w:rsid w:val="00730039"/>
    <w:rsid w:val="00730FF4"/>
    <w:rsid w:val="00737F9B"/>
    <w:rsid w:val="007662EC"/>
    <w:rsid w:val="007737CB"/>
    <w:rsid w:val="0077731E"/>
    <w:rsid w:val="007819E2"/>
    <w:rsid w:val="007B35B5"/>
    <w:rsid w:val="007B3FD3"/>
    <w:rsid w:val="007C13A8"/>
    <w:rsid w:val="007D5CBD"/>
    <w:rsid w:val="007D6EB8"/>
    <w:rsid w:val="007E6F3B"/>
    <w:rsid w:val="00801708"/>
    <w:rsid w:val="00804632"/>
    <w:rsid w:val="008075DA"/>
    <w:rsid w:val="00811769"/>
    <w:rsid w:val="00820AD1"/>
    <w:rsid w:val="00824A65"/>
    <w:rsid w:val="008303EC"/>
    <w:rsid w:val="00841A96"/>
    <w:rsid w:val="00852990"/>
    <w:rsid w:val="00862060"/>
    <w:rsid w:val="00864F7C"/>
    <w:rsid w:val="0088703E"/>
    <w:rsid w:val="00891BB4"/>
    <w:rsid w:val="0089291C"/>
    <w:rsid w:val="00893532"/>
    <w:rsid w:val="008A0736"/>
    <w:rsid w:val="008A37F3"/>
    <w:rsid w:val="008A4877"/>
    <w:rsid w:val="008B12CA"/>
    <w:rsid w:val="008D27D4"/>
    <w:rsid w:val="008E357F"/>
    <w:rsid w:val="008F1008"/>
    <w:rsid w:val="008F47AB"/>
    <w:rsid w:val="008F6AEA"/>
    <w:rsid w:val="00920DB8"/>
    <w:rsid w:val="00922A08"/>
    <w:rsid w:val="0092744D"/>
    <w:rsid w:val="00955209"/>
    <w:rsid w:val="00955676"/>
    <w:rsid w:val="00971994"/>
    <w:rsid w:val="00974681"/>
    <w:rsid w:val="00977CF3"/>
    <w:rsid w:val="0098069E"/>
    <w:rsid w:val="009868F8"/>
    <w:rsid w:val="00990F50"/>
    <w:rsid w:val="009A06ED"/>
    <w:rsid w:val="009A599A"/>
    <w:rsid w:val="009A77A3"/>
    <w:rsid w:val="009B6AC2"/>
    <w:rsid w:val="009D4385"/>
    <w:rsid w:val="009D5EF8"/>
    <w:rsid w:val="009D6B32"/>
    <w:rsid w:val="009E3BD3"/>
    <w:rsid w:val="009F7276"/>
    <w:rsid w:val="00A10770"/>
    <w:rsid w:val="00A23C42"/>
    <w:rsid w:val="00A3539C"/>
    <w:rsid w:val="00A41B04"/>
    <w:rsid w:val="00A55DEB"/>
    <w:rsid w:val="00A717E8"/>
    <w:rsid w:val="00A71D80"/>
    <w:rsid w:val="00A71F59"/>
    <w:rsid w:val="00A73850"/>
    <w:rsid w:val="00A860E7"/>
    <w:rsid w:val="00A8669C"/>
    <w:rsid w:val="00AA7F66"/>
    <w:rsid w:val="00AC26E0"/>
    <w:rsid w:val="00AD2AF2"/>
    <w:rsid w:val="00AD61A0"/>
    <w:rsid w:val="00AE7F1B"/>
    <w:rsid w:val="00B10BAE"/>
    <w:rsid w:val="00B14C26"/>
    <w:rsid w:val="00B22A56"/>
    <w:rsid w:val="00B25D2B"/>
    <w:rsid w:val="00B32E01"/>
    <w:rsid w:val="00B35281"/>
    <w:rsid w:val="00B55CB2"/>
    <w:rsid w:val="00B57784"/>
    <w:rsid w:val="00B577D2"/>
    <w:rsid w:val="00B67105"/>
    <w:rsid w:val="00B956FD"/>
    <w:rsid w:val="00B9712E"/>
    <w:rsid w:val="00BC1513"/>
    <w:rsid w:val="00BC2F2B"/>
    <w:rsid w:val="00BD5D5F"/>
    <w:rsid w:val="00BE08AD"/>
    <w:rsid w:val="00BE5A6F"/>
    <w:rsid w:val="00BE61D3"/>
    <w:rsid w:val="00C0182C"/>
    <w:rsid w:val="00C117B9"/>
    <w:rsid w:val="00C20084"/>
    <w:rsid w:val="00C2247A"/>
    <w:rsid w:val="00C33BAF"/>
    <w:rsid w:val="00C4514D"/>
    <w:rsid w:val="00C453B0"/>
    <w:rsid w:val="00C46314"/>
    <w:rsid w:val="00C5165F"/>
    <w:rsid w:val="00C51DBD"/>
    <w:rsid w:val="00C55338"/>
    <w:rsid w:val="00C60D98"/>
    <w:rsid w:val="00C704BD"/>
    <w:rsid w:val="00C71A7C"/>
    <w:rsid w:val="00C91B4F"/>
    <w:rsid w:val="00CA01E2"/>
    <w:rsid w:val="00CA20D6"/>
    <w:rsid w:val="00CA5D35"/>
    <w:rsid w:val="00D143EA"/>
    <w:rsid w:val="00D22B24"/>
    <w:rsid w:val="00D22DA5"/>
    <w:rsid w:val="00D23324"/>
    <w:rsid w:val="00D573B8"/>
    <w:rsid w:val="00D601BF"/>
    <w:rsid w:val="00D665F8"/>
    <w:rsid w:val="00D70F75"/>
    <w:rsid w:val="00D72ED9"/>
    <w:rsid w:val="00D80E84"/>
    <w:rsid w:val="00D82997"/>
    <w:rsid w:val="00D87328"/>
    <w:rsid w:val="00D918DE"/>
    <w:rsid w:val="00D921C9"/>
    <w:rsid w:val="00D9536B"/>
    <w:rsid w:val="00D96D6E"/>
    <w:rsid w:val="00DB5959"/>
    <w:rsid w:val="00DB728F"/>
    <w:rsid w:val="00DD1C89"/>
    <w:rsid w:val="00DD6C1C"/>
    <w:rsid w:val="00DD7FD1"/>
    <w:rsid w:val="00DF1986"/>
    <w:rsid w:val="00DF6517"/>
    <w:rsid w:val="00E049B9"/>
    <w:rsid w:val="00E11F18"/>
    <w:rsid w:val="00E278C4"/>
    <w:rsid w:val="00E31D39"/>
    <w:rsid w:val="00E32B34"/>
    <w:rsid w:val="00E3420D"/>
    <w:rsid w:val="00E35689"/>
    <w:rsid w:val="00E43B0F"/>
    <w:rsid w:val="00E43F1C"/>
    <w:rsid w:val="00E47301"/>
    <w:rsid w:val="00E551F1"/>
    <w:rsid w:val="00E56CFC"/>
    <w:rsid w:val="00E639C4"/>
    <w:rsid w:val="00E721B8"/>
    <w:rsid w:val="00E77EDA"/>
    <w:rsid w:val="00E84E84"/>
    <w:rsid w:val="00E86570"/>
    <w:rsid w:val="00E97E8F"/>
    <w:rsid w:val="00EA3B4C"/>
    <w:rsid w:val="00EA41A4"/>
    <w:rsid w:val="00EA50FB"/>
    <w:rsid w:val="00EB2E11"/>
    <w:rsid w:val="00EB363B"/>
    <w:rsid w:val="00EC6800"/>
    <w:rsid w:val="00EE46C3"/>
    <w:rsid w:val="00F11C8C"/>
    <w:rsid w:val="00F134C5"/>
    <w:rsid w:val="00F14A0D"/>
    <w:rsid w:val="00F20638"/>
    <w:rsid w:val="00F27ACB"/>
    <w:rsid w:val="00F32AB3"/>
    <w:rsid w:val="00F45B7B"/>
    <w:rsid w:val="00F52DCB"/>
    <w:rsid w:val="00F618BE"/>
    <w:rsid w:val="00F75BE3"/>
    <w:rsid w:val="00F80F9F"/>
    <w:rsid w:val="00F848B7"/>
    <w:rsid w:val="00F84D11"/>
    <w:rsid w:val="00F85881"/>
    <w:rsid w:val="00F86D91"/>
    <w:rsid w:val="00F9135B"/>
    <w:rsid w:val="00F96DB1"/>
    <w:rsid w:val="00F97528"/>
    <w:rsid w:val="00FA747E"/>
    <w:rsid w:val="00FC1EBA"/>
    <w:rsid w:val="00FC4CEB"/>
    <w:rsid w:val="00FC5EDA"/>
    <w:rsid w:val="00FF2438"/>
    <w:rsid w:val="00FF41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983D8"/>
  <w15:docId w15:val="{E804FDB1-3A72-448D-B521-D86A2766F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645"/>
    <w:rPr>
      <w:rFonts w:ascii="Comic Sans MS" w:eastAsia="Times New Roman" w:hAnsi="Comic Sans MS"/>
      <w:b/>
      <w:sz w:val="24"/>
      <w:szCs w:val="24"/>
      <w:lang w:eastAsia="en-US"/>
    </w:rPr>
  </w:style>
  <w:style w:type="paragraph" w:styleId="Heading1">
    <w:name w:val="heading 1"/>
    <w:basedOn w:val="Normal"/>
    <w:link w:val="Heading1Char"/>
    <w:uiPriority w:val="1"/>
    <w:qFormat/>
    <w:rsid w:val="0071361B"/>
    <w:pPr>
      <w:widowControl w:val="0"/>
      <w:ind w:left="113"/>
      <w:outlineLvl w:val="0"/>
    </w:pPr>
    <w:rPr>
      <w:rFonts w:ascii="Arial" w:eastAsia="Arial" w:hAnsi="Arial" w:cs="Arial"/>
      <w:bCs/>
      <w:lang w:val="en-US"/>
    </w:rPr>
  </w:style>
  <w:style w:type="paragraph" w:styleId="Heading2">
    <w:name w:val="heading 2"/>
    <w:basedOn w:val="Normal"/>
    <w:next w:val="Normal"/>
    <w:link w:val="Heading2Char"/>
    <w:unhideWhenUsed/>
    <w:qFormat/>
    <w:rsid w:val="008B12CA"/>
    <w:pPr>
      <w:keepNext/>
      <w:keepLines/>
      <w:spacing w:before="200"/>
      <w:outlineLvl w:val="1"/>
    </w:pPr>
    <w:rPr>
      <w:rFonts w:ascii="Cambria" w:hAnsi="Cambria"/>
      <w:b w:val="0"/>
      <w:bCs/>
      <w:color w:val="4F81BD"/>
      <w:sz w:val="26"/>
      <w:szCs w:val="26"/>
    </w:rPr>
  </w:style>
  <w:style w:type="paragraph" w:styleId="Heading3">
    <w:name w:val="heading 3"/>
    <w:basedOn w:val="Normal"/>
    <w:next w:val="Normal"/>
    <w:link w:val="Heading3Char"/>
    <w:uiPriority w:val="9"/>
    <w:unhideWhenUsed/>
    <w:qFormat/>
    <w:rsid w:val="00F45B7B"/>
    <w:pPr>
      <w:keepNext/>
      <w:keepLines/>
      <w:spacing w:before="40" w:line="259" w:lineRule="auto"/>
      <w:outlineLvl w:val="2"/>
    </w:pPr>
    <w:rPr>
      <w:rFonts w:asciiTheme="majorHAnsi" w:eastAsiaTheme="majorEastAsia" w:hAnsiTheme="majorHAnsi" w:cstheme="majorBidi"/>
      <w:b w:val="0"/>
      <w:color w:val="243F60" w:themeColor="accent1" w:themeShade="7F"/>
      <w:lang w:val="en-US"/>
    </w:rPr>
  </w:style>
  <w:style w:type="paragraph" w:styleId="Heading4">
    <w:name w:val="heading 4"/>
    <w:basedOn w:val="Normal"/>
    <w:next w:val="Normal"/>
    <w:link w:val="Heading4Char"/>
    <w:uiPriority w:val="9"/>
    <w:unhideWhenUsed/>
    <w:qFormat/>
    <w:rsid w:val="0071361B"/>
    <w:pPr>
      <w:keepNext/>
      <w:keepLines/>
      <w:spacing w:before="200"/>
      <w:outlineLvl w:val="3"/>
    </w:pPr>
    <w:rPr>
      <w:rFonts w:asciiTheme="majorHAnsi" w:eastAsiaTheme="majorEastAsia" w:hAnsiTheme="majorHAnsi" w:cstheme="majorBidi"/>
      <w:bCs/>
      <w:i/>
      <w:iCs/>
      <w:color w:val="4F81BD" w:themeColor="accent1"/>
      <w:lang w:eastAsia="ru-RU"/>
    </w:rPr>
  </w:style>
  <w:style w:type="paragraph" w:styleId="Heading5">
    <w:name w:val="heading 5"/>
    <w:basedOn w:val="Normal"/>
    <w:next w:val="Normal"/>
    <w:link w:val="Heading5Char"/>
    <w:qFormat/>
    <w:rsid w:val="0071361B"/>
    <w:pPr>
      <w:spacing w:before="240" w:after="60"/>
      <w:outlineLvl w:val="4"/>
    </w:pPr>
    <w:rPr>
      <w:rFonts w:ascii="Times New Roman" w:hAnsi="Times New Roman"/>
      <w:bCs/>
      <w:i/>
      <w:iCs/>
      <w:sz w:val="26"/>
      <w:szCs w:val="2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645"/>
    <w:pPr>
      <w:ind w:left="720"/>
      <w:contextualSpacing/>
    </w:pPr>
  </w:style>
  <w:style w:type="character" w:styleId="CommentReference">
    <w:name w:val="annotation reference"/>
    <w:basedOn w:val="DefaultParagraphFont"/>
    <w:uiPriority w:val="99"/>
    <w:semiHidden/>
    <w:unhideWhenUsed/>
    <w:rsid w:val="005811CA"/>
    <w:rPr>
      <w:sz w:val="16"/>
      <w:szCs w:val="16"/>
    </w:rPr>
  </w:style>
  <w:style w:type="paragraph" w:styleId="CommentText">
    <w:name w:val="annotation text"/>
    <w:basedOn w:val="Normal"/>
    <w:link w:val="CommentTextChar"/>
    <w:uiPriority w:val="99"/>
    <w:unhideWhenUsed/>
    <w:rsid w:val="005811CA"/>
    <w:rPr>
      <w:sz w:val="20"/>
      <w:szCs w:val="20"/>
    </w:rPr>
  </w:style>
  <w:style w:type="character" w:customStyle="1" w:styleId="CommentTextChar">
    <w:name w:val="Comment Text Char"/>
    <w:basedOn w:val="DefaultParagraphFont"/>
    <w:link w:val="CommentText"/>
    <w:uiPriority w:val="99"/>
    <w:rsid w:val="005811CA"/>
    <w:rPr>
      <w:rFonts w:ascii="Comic Sans MS" w:eastAsia="Times New Roman" w:hAnsi="Comic Sans MS" w:cs="Times New Roman"/>
      <w:b/>
      <w:sz w:val="20"/>
      <w:szCs w:val="20"/>
    </w:rPr>
  </w:style>
  <w:style w:type="paragraph" w:styleId="CommentSubject">
    <w:name w:val="annotation subject"/>
    <w:basedOn w:val="CommentText"/>
    <w:next w:val="CommentText"/>
    <w:link w:val="CommentSubjectChar"/>
    <w:uiPriority w:val="99"/>
    <w:semiHidden/>
    <w:unhideWhenUsed/>
    <w:rsid w:val="005811CA"/>
    <w:rPr>
      <w:bCs/>
    </w:rPr>
  </w:style>
  <w:style w:type="character" w:customStyle="1" w:styleId="CommentSubjectChar">
    <w:name w:val="Comment Subject Char"/>
    <w:basedOn w:val="CommentTextChar"/>
    <w:link w:val="CommentSubject"/>
    <w:uiPriority w:val="99"/>
    <w:semiHidden/>
    <w:rsid w:val="005811CA"/>
    <w:rPr>
      <w:rFonts w:ascii="Comic Sans MS" w:eastAsia="Times New Roman" w:hAnsi="Comic Sans MS" w:cs="Times New Roman"/>
      <w:b/>
      <w:bCs/>
      <w:sz w:val="20"/>
      <w:szCs w:val="20"/>
    </w:rPr>
  </w:style>
  <w:style w:type="paragraph" w:styleId="BalloonText">
    <w:name w:val="Balloon Text"/>
    <w:basedOn w:val="Normal"/>
    <w:link w:val="BalloonTextChar"/>
    <w:uiPriority w:val="99"/>
    <w:semiHidden/>
    <w:unhideWhenUsed/>
    <w:rsid w:val="005811CA"/>
    <w:rPr>
      <w:rFonts w:ascii="Tahoma" w:hAnsi="Tahoma" w:cs="Tahoma"/>
      <w:sz w:val="16"/>
      <w:szCs w:val="16"/>
    </w:rPr>
  </w:style>
  <w:style w:type="character" w:customStyle="1" w:styleId="BalloonTextChar">
    <w:name w:val="Balloon Text Char"/>
    <w:basedOn w:val="DefaultParagraphFont"/>
    <w:link w:val="BalloonText"/>
    <w:uiPriority w:val="99"/>
    <w:semiHidden/>
    <w:rsid w:val="005811CA"/>
    <w:rPr>
      <w:rFonts w:ascii="Tahoma" w:eastAsia="Times New Roman" w:hAnsi="Tahoma" w:cs="Tahoma"/>
      <w:b/>
      <w:sz w:val="16"/>
      <w:szCs w:val="16"/>
    </w:rPr>
  </w:style>
  <w:style w:type="table" w:styleId="TableGrid">
    <w:name w:val="Table Grid"/>
    <w:basedOn w:val="TableNormal"/>
    <w:uiPriority w:val="59"/>
    <w:rsid w:val="00326D1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326D1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ing2Char">
    <w:name w:val="Heading 2 Char"/>
    <w:basedOn w:val="DefaultParagraphFont"/>
    <w:link w:val="Heading2"/>
    <w:rsid w:val="008B12CA"/>
    <w:rPr>
      <w:rFonts w:ascii="Cambria" w:eastAsia="Times New Roman" w:hAnsi="Cambria" w:cs="Times New Roman"/>
      <w:bCs/>
      <w:color w:val="4F81BD"/>
      <w:sz w:val="26"/>
      <w:szCs w:val="26"/>
    </w:rPr>
  </w:style>
  <w:style w:type="paragraph" w:styleId="FootnoteText">
    <w:name w:val="footnote text"/>
    <w:basedOn w:val="Normal"/>
    <w:link w:val="FootnoteTextChar"/>
    <w:rsid w:val="008B12CA"/>
    <w:rPr>
      <w:rFonts w:ascii="Times New Roman" w:hAnsi="Times New Roman"/>
      <w:b w:val="0"/>
      <w:sz w:val="20"/>
      <w:szCs w:val="20"/>
      <w:lang w:val="en-US"/>
    </w:rPr>
  </w:style>
  <w:style w:type="character" w:customStyle="1" w:styleId="FootnoteTextChar">
    <w:name w:val="Footnote Text Char"/>
    <w:basedOn w:val="DefaultParagraphFont"/>
    <w:link w:val="FootnoteText"/>
    <w:rsid w:val="008B12CA"/>
    <w:rPr>
      <w:rFonts w:ascii="Times New Roman" w:eastAsia="Times New Roman" w:hAnsi="Times New Roman" w:cs="Times New Roman"/>
      <w:sz w:val="20"/>
      <w:szCs w:val="20"/>
      <w:lang w:val="en-US"/>
    </w:rPr>
  </w:style>
  <w:style w:type="character" w:styleId="FootnoteReference">
    <w:name w:val="footnote reference"/>
    <w:basedOn w:val="DefaultParagraphFont"/>
    <w:rsid w:val="008B12CA"/>
    <w:rPr>
      <w:vertAlign w:val="superscript"/>
    </w:rPr>
  </w:style>
  <w:style w:type="paragraph" w:customStyle="1" w:styleId="Default">
    <w:name w:val="Default"/>
    <w:rsid w:val="00A860E7"/>
    <w:pPr>
      <w:autoSpaceDE w:val="0"/>
      <w:autoSpaceDN w:val="0"/>
      <w:adjustRightInd w:val="0"/>
    </w:pPr>
    <w:rPr>
      <w:rFonts w:ascii="Times New Roman" w:eastAsia="SimSun" w:hAnsi="Times New Roman"/>
      <w:color w:val="000000"/>
      <w:sz w:val="24"/>
      <w:szCs w:val="24"/>
      <w:lang w:eastAsia="zh-CN"/>
    </w:rPr>
  </w:style>
  <w:style w:type="character" w:styleId="Hyperlink">
    <w:name w:val="Hyperlink"/>
    <w:basedOn w:val="DefaultParagraphFont"/>
    <w:rsid w:val="00955676"/>
    <w:rPr>
      <w:color w:val="0000FF"/>
      <w:u w:val="single"/>
    </w:rPr>
  </w:style>
  <w:style w:type="table" w:styleId="MediumShading1-Accent2">
    <w:name w:val="Medium Shading 1 Accent 2"/>
    <w:basedOn w:val="TableNormal"/>
    <w:uiPriority w:val="63"/>
    <w:rsid w:val="00EC6800"/>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LightList-Accent2">
    <w:name w:val="Light List Accent 2"/>
    <w:basedOn w:val="TableNormal"/>
    <w:uiPriority w:val="61"/>
    <w:rsid w:val="00EC6800"/>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ColourfulListAccent1">
    <w:name w:val="Colorful List Accent 1"/>
    <w:basedOn w:val="TableNormal"/>
    <w:uiPriority w:val="72"/>
    <w:rsid w:val="00DF6517"/>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styleId="NoSpacing">
    <w:name w:val="No Spacing"/>
    <w:uiPriority w:val="1"/>
    <w:qFormat/>
    <w:rsid w:val="00C51DBD"/>
    <w:rPr>
      <w:rFonts w:ascii="Comic Sans MS" w:eastAsia="Times New Roman" w:hAnsi="Comic Sans MS"/>
      <w:b/>
      <w:sz w:val="24"/>
      <w:szCs w:val="24"/>
      <w:lang w:eastAsia="en-US"/>
    </w:rPr>
  </w:style>
  <w:style w:type="paragraph" w:styleId="Header">
    <w:name w:val="header"/>
    <w:basedOn w:val="Normal"/>
    <w:link w:val="HeaderChar"/>
    <w:uiPriority w:val="99"/>
    <w:unhideWhenUsed/>
    <w:rsid w:val="00AE7F1B"/>
    <w:pPr>
      <w:tabs>
        <w:tab w:val="center" w:pos="4513"/>
        <w:tab w:val="right" w:pos="9026"/>
      </w:tabs>
    </w:pPr>
  </w:style>
  <w:style w:type="character" w:customStyle="1" w:styleId="HeaderChar">
    <w:name w:val="Header Char"/>
    <w:basedOn w:val="DefaultParagraphFont"/>
    <w:link w:val="Header"/>
    <w:uiPriority w:val="99"/>
    <w:rsid w:val="00AE7F1B"/>
    <w:rPr>
      <w:rFonts w:ascii="Comic Sans MS" w:eastAsia="Times New Roman" w:hAnsi="Comic Sans MS"/>
      <w:b/>
      <w:sz w:val="24"/>
      <w:szCs w:val="24"/>
      <w:lang w:eastAsia="en-US"/>
    </w:rPr>
  </w:style>
  <w:style w:type="paragraph" w:styleId="Footer">
    <w:name w:val="footer"/>
    <w:basedOn w:val="Normal"/>
    <w:link w:val="FooterChar"/>
    <w:uiPriority w:val="99"/>
    <w:unhideWhenUsed/>
    <w:rsid w:val="00AE7F1B"/>
    <w:pPr>
      <w:tabs>
        <w:tab w:val="center" w:pos="4513"/>
        <w:tab w:val="right" w:pos="9026"/>
      </w:tabs>
    </w:pPr>
  </w:style>
  <w:style w:type="character" w:customStyle="1" w:styleId="FooterChar">
    <w:name w:val="Footer Char"/>
    <w:basedOn w:val="DefaultParagraphFont"/>
    <w:link w:val="Footer"/>
    <w:uiPriority w:val="99"/>
    <w:rsid w:val="00AE7F1B"/>
    <w:rPr>
      <w:rFonts w:ascii="Comic Sans MS" w:eastAsia="Times New Roman" w:hAnsi="Comic Sans MS"/>
      <w:b/>
      <w:sz w:val="24"/>
      <w:szCs w:val="24"/>
      <w:lang w:eastAsia="en-US"/>
    </w:rPr>
  </w:style>
  <w:style w:type="paragraph" w:customStyle="1" w:styleId="NormalCwk">
    <w:name w:val="Normal Cwk"/>
    <w:basedOn w:val="Normal"/>
    <w:rsid w:val="00EB2E11"/>
    <w:pPr>
      <w:tabs>
        <w:tab w:val="left" w:pos="851"/>
        <w:tab w:val="left" w:pos="1418"/>
        <w:tab w:val="center" w:pos="3969"/>
      </w:tabs>
      <w:spacing w:after="120"/>
      <w:ind w:left="1418"/>
      <w:jc w:val="both"/>
    </w:pPr>
    <w:rPr>
      <w:rFonts w:ascii="Times New Roman PS" w:hAnsi="Times New Roman PS"/>
      <w:b w:val="0"/>
      <w:szCs w:val="20"/>
    </w:rPr>
  </w:style>
  <w:style w:type="character" w:customStyle="1" w:styleId="Heading3Char">
    <w:name w:val="Heading 3 Char"/>
    <w:basedOn w:val="DefaultParagraphFont"/>
    <w:link w:val="Heading3"/>
    <w:uiPriority w:val="9"/>
    <w:rsid w:val="00F45B7B"/>
    <w:rPr>
      <w:rFonts w:asciiTheme="majorHAnsi" w:eastAsiaTheme="majorEastAsia" w:hAnsiTheme="majorHAnsi" w:cstheme="majorBidi"/>
      <w:color w:val="243F60" w:themeColor="accent1" w:themeShade="7F"/>
      <w:sz w:val="24"/>
      <w:szCs w:val="24"/>
      <w:lang w:val="en-US" w:eastAsia="en-US"/>
    </w:rPr>
  </w:style>
  <w:style w:type="paragraph" w:styleId="HTMLPreformatted">
    <w:name w:val="HTML Preformatted"/>
    <w:basedOn w:val="Normal"/>
    <w:link w:val="HTMLPreformattedChar"/>
    <w:uiPriority w:val="99"/>
    <w:unhideWhenUsed/>
    <w:rsid w:val="003F1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sz w:val="20"/>
      <w:szCs w:val="20"/>
      <w:lang w:val="en-US"/>
    </w:rPr>
  </w:style>
  <w:style w:type="character" w:customStyle="1" w:styleId="HTMLPreformattedChar">
    <w:name w:val="HTML Preformatted Char"/>
    <w:basedOn w:val="DefaultParagraphFont"/>
    <w:link w:val="HTMLPreformatted"/>
    <w:uiPriority w:val="99"/>
    <w:rsid w:val="003F1742"/>
    <w:rPr>
      <w:rFonts w:ascii="Courier New" w:eastAsia="Times New Roman" w:hAnsi="Courier New" w:cs="Courier New"/>
      <w:lang w:val="en-US" w:eastAsia="en-US"/>
    </w:rPr>
  </w:style>
  <w:style w:type="character" w:customStyle="1" w:styleId="hscoswrapper">
    <w:name w:val="hs_cos_wrapper"/>
    <w:basedOn w:val="DefaultParagraphFont"/>
    <w:rsid w:val="003F1742"/>
  </w:style>
  <w:style w:type="character" w:customStyle="1" w:styleId="Heading1Char">
    <w:name w:val="Heading 1 Char"/>
    <w:basedOn w:val="DefaultParagraphFont"/>
    <w:link w:val="Heading1"/>
    <w:uiPriority w:val="9"/>
    <w:rsid w:val="0071361B"/>
    <w:rPr>
      <w:rFonts w:ascii="Arial" w:eastAsia="Arial" w:hAnsi="Arial" w:cs="Arial"/>
      <w:b/>
      <w:bCs/>
      <w:sz w:val="24"/>
      <w:szCs w:val="24"/>
      <w:lang w:val="en-US" w:eastAsia="en-US"/>
    </w:rPr>
  </w:style>
  <w:style w:type="character" w:customStyle="1" w:styleId="Heading4Char">
    <w:name w:val="Heading 4 Char"/>
    <w:basedOn w:val="DefaultParagraphFont"/>
    <w:link w:val="Heading4"/>
    <w:uiPriority w:val="9"/>
    <w:rsid w:val="0071361B"/>
    <w:rPr>
      <w:rFonts w:asciiTheme="majorHAnsi" w:eastAsiaTheme="majorEastAsia" w:hAnsiTheme="majorHAnsi" w:cstheme="majorBidi"/>
      <w:b/>
      <w:bCs/>
      <w:i/>
      <w:iCs/>
      <w:color w:val="4F81BD" w:themeColor="accent1"/>
      <w:sz w:val="24"/>
      <w:szCs w:val="24"/>
      <w:lang w:eastAsia="ru-RU"/>
    </w:rPr>
  </w:style>
  <w:style w:type="character" w:customStyle="1" w:styleId="Heading5Char">
    <w:name w:val="Heading 5 Char"/>
    <w:basedOn w:val="DefaultParagraphFont"/>
    <w:link w:val="Heading5"/>
    <w:rsid w:val="0071361B"/>
    <w:rPr>
      <w:rFonts w:ascii="Times New Roman" w:eastAsia="Times New Roman" w:hAnsi="Times New Roman"/>
      <w:b/>
      <w:bCs/>
      <w:i/>
      <w:iCs/>
      <w:sz w:val="26"/>
      <w:szCs w:val="26"/>
      <w:lang w:eastAsia="ru-RU"/>
    </w:rPr>
  </w:style>
  <w:style w:type="paragraph" w:styleId="BodyText">
    <w:name w:val="Body Text"/>
    <w:basedOn w:val="Normal"/>
    <w:link w:val="BodyTextChar"/>
    <w:uiPriority w:val="1"/>
    <w:qFormat/>
    <w:rsid w:val="0071361B"/>
    <w:pPr>
      <w:widowControl w:val="0"/>
      <w:ind w:left="804" w:hanging="331"/>
    </w:pPr>
    <w:rPr>
      <w:rFonts w:ascii="Times New Roman" w:hAnsi="Times New Roman"/>
      <w:b w:val="0"/>
      <w:lang w:val="en-US"/>
    </w:rPr>
  </w:style>
  <w:style w:type="character" w:customStyle="1" w:styleId="BodyTextChar">
    <w:name w:val="Body Text Char"/>
    <w:basedOn w:val="DefaultParagraphFont"/>
    <w:link w:val="BodyText"/>
    <w:uiPriority w:val="1"/>
    <w:rsid w:val="0071361B"/>
    <w:rPr>
      <w:rFonts w:ascii="Times New Roman" w:eastAsia="Times New Roman" w:hAnsi="Times New Roman"/>
      <w:sz w:val="24"/>
      <w:szCs w:val="24"/>
      <w:lang w:val="en-US" w:eastAsia="en-US"/>
    </w:rPr>
  </w:style>
  <w:style w:type="paragraph" w:styleId="NormalWeb">
    <w:name w:val="Normal (Web)"/>
    <w:basedOn w:val="Normal"/>
    <w:uiPriority w:val="99"/>
    <w:unhideWhenUsed/>
    <w:rsid w:val="000C148B"/>
    <w:pPr>
      <w:spacing w:before="100" w:beforeAutospacing="1" w:after="100" w:afterAutospacing="1"/>
    </w:pPr>
    <w:rPr>
      <w:rFonts w:ascii="Times New Roman" w:hAnsi="Times New Roman"/>
      <w:b w:val="0"/>
      <w:lang w:eastAsia="en-GB"/>
    </w:rPr>
  </w:style>
  <w:style w:type="character" w:styleId="Strong">
    <w:name w:val="Strong"/>
    <w:basedOn w:val="DefaultParagraphFont"/>
    <w:uiPriority w:val="22"/>
    <w:qFormat/>
    <w:rsid w:val="000C148B"/>
    <w:rPr>
      <w:b/>
      <w:bCs/>
    </w:rPr>
  </w:style>
  <w:style w:type="character" w:styleId="Emphasis">
    <w:name w:val="Emphasis"/>
    <w:basedOn w:val="DefaultParagraphFont"/>
    <w:uiPriority w:val="20"/>
    <w:qFormat/>
    <w:rsid w:val="000C148B"/>
    <w:rPr>
      <w:i/>
      <w:iCs/>
    </w:rPr>
  </w:style>
  <w:style w:type="paragraph" w:customStyle="1" w:styleId="small-heading">
    <w:name w:val="small-heading"/>
    <w:basedOn w:val="Normal"/>
    <w:rsid w:val="000C148B"/>
    <w:pPr>
      <w:spacing w:before="100" w:beforeAutospacing="1" w:after="100" w:afterAutospacing="1"/>
    </w:pPr>
    <w:rPr>
      <w:rFonts w:ascii="Times New Roman" w:hAnsi="Times New Roman"/>
      <w:b w:val="0"/>
      <w:lang w:eastAsia="en-GB"/>
    </w:rPr>
  </w:style>
  <w:style w:type="character" w:styleId="FollowedHyperlink">
    <w:name w:val="FollowedHyperlink"/>
    <w:basedOn w:val="DefaultParagraphFont"/>
    <w:uiPriority w:val="99"/>
    <w:semiHidden/>
    <w:unhideWhenUsed/>
    <w:rsid w:val="006A0355"/>
    <w:rPr>
      <w:color w:val="800080" w:themeColor="followedHyperlink"/>
      <w:u w:val="single"/>
    </w:rPr>
  </w:style>
  <w:style w:type="character" w:styleId="UnresolvedMention">
    <w:name w:val="Unresolved Mention"/>
    <w:basedOn w:val="DefaultParagraphFont"/>
    <w:uiPriority w:val="99"/>
    <w:semiHidden/>
    <w:unhideWhenUsed/>
    <w:rsid w:val="002329D7"/>
    <w:rPr>
      <w:color w:val="605E5C"/>
      <w:shd w:val="clear" w:color="auto" w:fill="E1DFDD"/>
    </w:rPr>
  </w:style>
  <w:style w:type="paragraph" w:styleId="Revision">
    <w:name w:val="Revision"/>
    <w:hidden/>
    <w:uiPriority w:val="99"/>
    <w:semiHidden/>
    <w:rsid w:val="00EB363B"/>
    <w:rPr>
      <w:rFonts w:ascii="Comic Sans MS" w:eastAsia="Times New Roman" w:hAnsi="Comic Sans MS"/>
      <w:b/>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46407">
      <w:bodyDiv w:val="1"/>
      <w:marLeft w:val="0"/>
      <w:marRight w:val="0"/>
      <w:marTop w:val="0"/>
      <w:marBottom w:val="0"/>
      <w:divBdr>
        <w:top w:val="none" w:sz="0" w:space="0" w:color="auto"/>
        <w:left w:val="none" w:sz="0" w:space="0" w:color="auto"/>
        <w:bottom w:val="none" w:sz="0" w:space="0" w:color="auto"/>
        <w:right w:val="none" w:sz="0" w:space="0" w:color="auto"/>
      </w:divBdr>
    </w:div>
    <w:div w:id="271322073">
      <w:bodyDiv w:val="1"/>
      <w:marLeft w:val="0"/>
      <w:marRight w:val="0"/>
      <w:marTop w:val="0"/>
      <w:marBottom w:val="0"/>
      <w:divBdr>
        <w:top w:val="none" w:sz="0" w:space="0" w:color="auto"/>
        <w:left w:val="none" w:sz="0" w:space="0" w:color="auto"/>
        <w:bottom w:val="none" w:sz="0" w:space="0" w:color="auto"/>
        <w:right w:val="none" w:sz="0" w:space="0" w:color="auto"/>
      </w:divBdr>
    </w:div>
    <w:div w:id="279847750">
      <w:bodyDiv w:val="1"/>
      <w:marLeft w:val="0"/>
      <w:marRight w:val="0"/>
      <w:marTop w:val="0"/>
      <w:marBottom w:val="0"/>
      <w:divBdr>
        <w:top w:val="none" w:sz="0" w:space="0" w:color="auto"/>
        <w:left w:val="none" w:sz="0" w:space="0" w:color="auto"/>
        <w:bottom w:val="none" w:sz="0" w:space="0" w:color="auto"/>
        <w:right w:val="none" w:sz="0" w:space="0" w:color="auto"/>
      </w:divBdr>
    </w:div>
    <w:div w:id="312880309">
      <w:bodyDiv w:val="1"/>
      <w:marLeft w:val="0"/>
      <w:marRight w:val="0"/>
      <w:marTop w:val="0"/>
      <w:marBottom w:val="0"/>
      <w:divBdr>
        <w:top w:val="none" w:sz="0" w:space="0" w:color="auto"/>
        <w:left w:val="none" w:sz="0" w:space="0" w:color="auto"/>
        <w:bottom w:val="none" w:sz="0" w:space="0" w:color="auto"/>
        <w:right w:val="none" w:sz="0" w:space="0" w:color="auto"/>
      </w:divBdr>
    </w:div>
    <w:div w:id="355348778">
      <w:bodyDiv w:val="1"/>
      <w:marLeft w:val="0"/>
      <w:marRight w:val="0"/>
      <w:marTop w:val="0"/>
      <w:marBottom w:val="0"/>
      <w:divBdr>
        <w:top w:val="none" w:sz="0" w:space="0" w:color="auto"/>
        <w:left w:val="none" w:sz="0" w:space="0" w:color="auto"/>
        <w:bottom w:val="none" w:sz="0" w:space="0" w:color="auto"/>
        <w:right w:val="none" w:sz="0" w:space="0" w:color="auto"/>
      </w:divBdr>
    </w:div>
    <w:div w:id="434786317">
      <w:bodyDiv w:val="1"/>
      <w:marLeft w:val="0"/>
      <w:marRight w:val="0"/>
      <w:marTop w:val="0"/>
      <w:marBottom w:val="0"/>
      <w:divBdr>
        <w:top w:val="none" w:sz="0" w:space="0" w:color="auto"/>
        <w:left w:val="none" w:sz="0" w:space="0" w:color="auto"/>
        <w:bottom w:val="none" w:sz="0" w:space="0" w:color="auto"/>
        <w:right w:val="none" w:sz="0" w:space="0" w:color="auto"/>
      </w:divBdr>
    </w:div>
    <w:div w:id="506335307">
      <w:bodyDiv w:val="1"/>
      <w:marLeft w:val="0"/>
      <w:marRight w:val="0"/>
      <w:marTop w:val="0"/>
      <w:marBottom w:val="0"/>
      <w:divBdr>
        <w:top w:val="none" w:sz="0" w:space="0" w:color="auto"/>
        <w:left w:val="none" w:sz="0" w:space="0" w:color="auto"/>
        <w:bottom w:val="none" w:sz="0" w:space="0" w:color="auto"/>
        <w:right w:val="none" w:sz="0" w:space="0" w:color="auto"/>
      </w:divBdr>
    </w:div>
    <w:div w:id="575634191">
      <w:bodyDiv w:val="1"/>
      <w:marLeft w:val="0"/>
      <w:marRight w:val="0"/>
      <w:marTop w:val="0"/>
      <w:marBottom w:val="0"/>
      <w:divBdr>
        <w:top w:val="none" w:sz="0" w:space="0" w:color="auto"/>
        <w:left w:val="none" w:sz="0" w:space="0" w:color="auto"/>
        <w:bottom w:val="none" w:sz="0" w:space="0" w:color="auto"/>
        <w:right w:val="none" w:sz="0" w:space="0" w:color="auto"/>
      </w:divBdr>
    </w:div>
    <w:div w:id="604963528">
      <w:bodyDiv w:val="1"/>
      <w:marLeft w:val="0"/>
      <w:marRight w:val="0"/>
      <w:marTop w:val="0"/>
      <w:marBottom w:val="0"/>
      <w:divBdr>
        <w:top w:val="none" w:sz="0" w:space="0" w:color="auto"/>
        <w:left w:val="none" w:sz="0" w:space="0" w:color="auto"/>
        <w:bottom w:val="none" w:sz="0" w:space="0" w:color="auto"/>
        <w:right w:val="none" w:sz="0" w:space="0" w:color="auto"/>
      </w:divBdr>
    </w:div>
    <w:div w:id="780221320">
      <w:bodyDiv w:val="1"/>
      <w:marLeft w:val="0"/>
      <w:marRight w:val="0"/>
      <w:marTop w:val="0"/>
      <w:marBottom w:val="0"/>
      <w:divBdr>
        <w:top w:val="none" w:sz="0" w:space="0" w:color="auto"/>
        <w:left w:val="none" w:sz="0" w:space="0" w:color="auto"/>
        <w:bottom w:val="none" w:sz="0" w:space="0" w:color="auto"/>
        <w:right w:val="none" w:sz="0" w:space="0" w:color="auto"/>
      </w:divBdr>
    </w:div>
    <w:div w:id="820779256">
      <w:bodyDiv w:val="1"/>
      <w:marLeft w:val="0"/>
      <w:marRight w:val="0"/>
      <w:marTop w:val="0"/>
      <w:marBottom w:val="0"/>
      <w:divBdr>
        <w:top w:val="none" w:sz="0" w:space="0" w:color="auto"/>
        <w:left w:val="none" w:sz="0" w:space="0" w:color="auto"/>
        <w:bottom w:val="none" w:sz="0" w:space="0" w:color="auto"/>
        <w:right w:val="none" w:sz="0" w:space="0" w:color="auto"/>
      </w:divBdr>
    </w:div>
    <w:div w:id="1185359353">
      <w:bodyDiv w:val="1"/>
      <w:marLeft w:val="0"/>
      <w:marRight w:val="0"/>
      <w:marTop w:val="0"/>
      <w:marBottom w:val="0"/>
      <w:divBdr>
        <w:top w:val="none" w:sz="0" w:space="0" w:color="auto"/>
        <w:left w:val="none" w:sz="0" w:space="0" w:color="auto"/>
        <w:bottom w:val="none" w:sz="0" w:space="0" w:color="auto"/>
        <w:right w:val="none" w:sz="0" w:space="0" w:color="auto"/>
      </w:divBdr>
    </w:div>
    <w:div w:id="1476333903">
      <w:bodyDiv w:val="1"/>
      <w:marLeft w:val="0"/>
      <w:marRight w:val="0"/>
      <w:marTop w:val="0"/>
      <w:marBottom w:val="0"/>
      <w:divBdr>
        <w:top w:val="none" w:sz="0" w:space="0" w:color="auto"/>
        <w:left w:val="none" w:sz="0" w:space="0" w:color="auto"/>
        <w:bottom w:val="none" w:sz="0" w:space="0" w:color="auto"/>
        <w:right w:val="none" w:sz="0" w:space="0" w:color="auto"/>
      </w:divBdr>
    </w:div>
    <w:div w:id="1516730673">
      <w:bodyDiv w:val="1"/>
      <w:marLeft w:val="0"/>
      <w:marRight w:val="0"/>
      <w:marTop w:val="0"/>
      <w:marBottom w:val="0"/>
      <w:divBdr>
        <w:top w:val="none" w:sz="0" w:space="0" w:color="auto"/>
        <w:left w:val="none" w:sz="0" w:space="0" w:color="auto"/>
        <w:bottom w:val="none" w:sz="0" w:space="0" w:color="auto"/>
        <w:right w:val="none" w:sz="0" w:space="0" w:color="auto"/>
      </w:divBdr>
      <w:divsChild>
        <w:div w:id="145518867">
          <w:marLeft w:val="158"/>
          <w:marRight w:val="0"/>
          <w:marTop w:val="65"/>
          <w:marBottom w:val="0"/>
          <w:divBdr>
            <w:top w:val="none" w:sz="0" w:space="0" w:color="auto"/>
            <w:left w:val="none" w:sz="0" w:space="0" w:color="auto"/>
            <w:bottom w:val="none" w:sz="0" w:space="0" w:color="auto"/>
            <w:right w:val="none" w:sz="0" w:space="0" w:color="auto"/>
          </w:divBdr>
        </w:div>
        <w:div w:id="1316489532">
          <w:marLeft w:val="158"/>
          <w:marRight w:val="0"/>
          <w:marTop w:val="65"/>
          <w:marBottom w:val="0"/>
          <w:divBdr>
            <w:top w:val="none" w:sz="0" w:space="0" w:color="auto"/>
            <w:left w:val="none" w:sz="0" w:space="0" w:color="auto"/>
            <w:bottom w:val="none" w:sz="0" w:space="0" w:color="auto"/>
            <w:right w:val="none" w:sz="0" w:space="0" w:color="auto"/>
          </w:divBdr>
        </w:div>
      </w:divsChild>
    </w:div>
    <w:div w:id="1657538016">
      <w:bodyDiv w:val="1"/>
      <w:marLeft w:val="0"/>
      <w:marRight w:val="0"/>
      <w:marTop w:val="0"/>
      <w:marBottom w:val="0"/>
      <w:divBdr>
        <w:top w:val="none" w:sz="0" w:space="0" w:color="auto"/>
        <w:left w:val="none" w:sz="0" w:space="0" w:color="auto"/>
        <w:bottom w:val="none" w:sz="0" w:space="0" w:color="auto"/>
        <w:right w:val="none" w:sz="0" w:space="0" w:color="auto"/>
      </w:divBdr>
    </w:div>
    <w:div w:id="1676614651">
      <w:bodyDiv w:val="1"/>
      <w:marLeft w:val="0"/>
      <w:marRight w:val="0"/>
      <w:marTop w:val="0"/>
      <w:marBottom w:val="0"/>
      <w:divBdr>
        <w:top w:val="none" w:sz="0" w:space="0" w:color="auto"/>
        <w:left w:val="none" w:sz="0" w:space="0" w:color="auto"/>
        <w:bottom w:val="none" w:sz="0" w:space="0" w:color="auto"/>
        <w:right w:val="none" w:sz="0" w:space="0" w:color="auto"/>
      </w:divBdr>
    </w:div>
    <w:div w:id="1830051155">
      <w:bodyDiv w:val="1"/>
      <w:marLeft w:val="0"/>
      <w:marRight w:val="0"/>
      <w:marTop w:val="0"/>
      <w:marBottom w:val="0"/>
      <w:divBdr>
        <w:top w:val="none" w:sz="0" w:space="0" w:color="auto"/>
        <w:left w:val="none" w:sz="0" w:space="0" w:color="auto"/>
        <w:bottom w:val="none" w:sz="0" w:space="0" w:color="auto"/>
        <w:right w:val="none" w:sz="0" w:space="0" w:color="auto"/>
      </w:divBdr>
    </w:div>
    <w:div w:id="1910964276">
      <w:bodyDiv w:val="1"/>
      <w:marLeft w:val="0"/>
      <w:marRight w:val="0"/>
      <w:marTop w:val="0"/>
      <w:marBottom w:val="0"/>
      <w:divBdr>
        <w:top w:val="none" w:sz="0" w:space="0" w:color="auto"/>
        <w:left w:val="none" w:sz="0" w:space="0" w:color="auto"/>
        <w:bottom w:val="none" w:sz="0" w:space="0" w:color="auto"/>
        <w:right w:val="none" w:sz="0" w:space="0" w:color="auto"/>
      </w:divBdr>
    </w:div>
    <w:div w:id="211813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westminster.ac.uk/study/current-students/resources/academic-regulations" TargetMode="Externa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SharedContentType xmlns="Microsoft.SharePoint.Taxonomy.ContentTypeSync" SourceId="a4b2985e-8075-4a13-89f9-6a14a0a360f6" ContentTypeId="0x0101000872A23329C4AC42A42DC877B8C5549E" PreviousValue="false"/>
</file>

<file path=customXml/item3.xml><?xml version="1.0" encoding="utf-8"?>
<p:properties xmlns:p="http://schemas.microsoft.com/office/2006/metadata/properties" xmlns:xsi="http://www.w3.org/2001/XMLSchema-instance" xmlns:pc="http://schemas.microsoft.com/office/infopath/2007/PartnerControls">
  <documentManagement>
    <b61f0c131a914996ab71f79092e6263a xmlns="d9b316c9-70e1-43b4-89a2-fa0aab0c61d7">
      <Terms xmlns="http://schemas.microsoft.com/office/infopath/2007/PartnerControls"/>
    </b61f0c131a914996ab71f79092e6263a>
    <TaxKeywordTaxHTField xmlns="8afd83c1-34ef-4475-95ec-b1400d36b782">
      <Terms xmlns="http://schemas.microsoft.com/office/infopath/2007/PartnerControls"/>
    </TaxKeywordTaxHTField>
    <g1accebf831647729c4d6deae28f9098 xmlns="d9b316c9-70e1-43b4-89a2-fa0aab0c61d7">
      <Terms xmlns="http://schemas.microsoft.com/office/infopath/2007/PartnerControls"/>
    </g1accebf831647729c4d6deae28f9098>
    <TaxCatchAll xmlns="8afd83c1-34ef-4475-95ec-b1400d36b782" xsi:nil="true"/>
    <e3321d89ea4a4cb692d83bbdf7d8626c xmlns="d9b316c9-70e1-43b4-89a2-fa0aab0c61d7">
      <Terms xmlns="http://schemas.microsoft.com/office/infopath/2007/PartnerControls"/>
    </e3321d89ea4a4cb692d83bbdf7d8626c>
    <o1b54e17f42241ec9f9ce6cfc8d10dc8 xmlns="8afd83c1-34ef-4475-95ec-b1400d36b782">
      <Terms xmlns="http://schemas.microsoft.com/office/infopath/2007/PartnerControls"/>
    </o1b54e17f42241ec9f9ce6cfc8d10dc8>
    <NextReviewDate xmlns="d9b316c9-70e1-43b4-89a2-fa0aab0c61d7" xsi:nil="true"/>
    <l16784b27bee415f80b87cdd8399701b xmlns="d9b316c9-70e1-43b4-89a2-fa0aab0c61d7">
      <Terms xmlns="http://schemas.microsoft.com/office/infopath/2007/PartnerControls"/>
    </l16784b27bee415f80b87cdd8399701b>
    <hb5accf2246b4401a37370093a83748f xmlns="d9b316c9-70e1-43b4-89a2-fa0aab0c61d7">
      <Terms xmlns="http://schemas.microsoft.com/office/infopath/2007/PartnerControls"/>
    </hb5accf2246b4401a37370093a83748f>
    <_dlc_DocId xmlns="c71ec29d-87c0-45bf-b37f-aea35073a271">S2MJDJCQJSRN-1773245718-58169</_dlc_DocId>
    <_dlc_DocIdUrl xmlns="c71ec29d-87c0-45bf-b37f-aea35073a271">
      <Url>https://universityofwestminster.sharepoint.com/sites/00304/_layouts/15/DocIdRedir.aspx?ID=S2MJDJCQJSRN-1773245718-58169</Url>
      <Description>S2MJDJCQJSRN-1773245718-58169</Description>
    </_dlc_DocIdUr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UoW Document" ma:contentTypeID="0x0101000872A23329C4AC42A42DC877B8C5549E0053FA7ED762709147AAD5F771B00699F7" ma:contentTypeVersion="4" ma:contentTypeDescription="Create a new document." ma:contentTypeScope="" ma:versionID="60ebc853ca62c1323c1c3ea702f2b5f8">
  <xsd:schema xmlns:xsd="http://www.w3.org/2001/XMLSchema" xmlns:xs="http://www.w3.org/2001/XMLSchema" xmlns:p="http://schemas.microsoft.com/office/2006/metadata/properties" xmlns:ns2="8afd83c1-34ef-4475-95ec-b1400d36b782" xmlns:ns3="d9b316c9-70e1-43b4-89a2-fa0aab0c61d7" xmlns:ns4="c71ec29d-87c0-45bf-b37f-aea35073a271" targetNamespace="http://schemas.microsoft.com/office/2006/metadata/properties" ma:root="true" ma:fieldsID="6e681161647fb05fa9504a6be77c7705" ns2:_="" ns3:_="" ns4:_="">
    <xsd:import namespace="8afd83c1-34ef-4475-95ec-b1400d36b782"/>
    <xsd:import namespace="d9b316c9-70e1-43b4-89a2-fa0aab0c61d7"/>
    <xsd:import namespace="c71ec29d-87c0-45bf-b37f-aea35073a271"/>
    <xsd:element name="properties">
      <xsd:complexType>
        <xsd:sequence>
          <xsd:element name="documentManagement">
            <xsd:complexType>
              <xsd:all>
                <xsd:element ref="ns3:NextReviewDate" minOccurs="0"/>
                <xsd:element ref="ns3:g1accebf831647729c4d6deae28f9098" minOccurs="0"/>
                <xsd:element ref="ns3:e3321d89ea4a4cb692d83bbdf7d8626c" minOccurs="0"/>
                <xsd:element ref="ns3:l16784b27bee415f80b87cdd8399701b" minOccurs="0"/>
                <xsd:element ref="ns3:hb5accf2246b4401a37370093a83748f" minOccurs="0"/>
                <xsd:element ref="ns2:TaxCatchAllLabel" minOccurs="0"/>
                <xsd:element ref="ns2:TaxKeywordTaxHTField" minOccurs="0"/>
                <xsd:element ref="ns2:o1b54e17f42241ec9f9ce6cfc8d10dc8" minOccurs="0"/>
                <xsd:element ref="ns3:b61f0c131a914996ab71f79092e6263a" minOccurs="0"/>
                <xsd:element ref="ns2:TaxCatchAll"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fd83c1-34ef-4475-95ec-b1400d36b782" elementFormDefault="qualified">
    <xsd:import namespace="http://schemas.microsoft.com/office/2006/documentManagement/types"/>
    <xsd:import namespace="http://schemas.microsoft.com/office/infopath/2007/PartnerControls"/>
    <xsd:element name="TaxCatchAllLabel" ma:index="18" nillable="true" ma:displayName="Taxonomy Catch All Column1" ma:hidden="true" ma:list="{e4546528-cc1e-4aca-8dc3-12db473e0565}" ma:internalName="TaxCatchAllLabel" ma:readOnly="true" ma:showField="CatchAllDataLabel" ma:web="c71ec29d-87c0-45bf-b37f-aea35073a271">
      <xsd:complexType>
        <xsd:complexContent>
          <xsd:extension base="dms:MultiChoiceLookup">
            <xsd:sequence>
              <xsd:element name="Value" type="dms:Lookup" maxOccurs="unbounded" minOccurs="0" nillable="true"/>
            </xsd:sequence>
          </xsd:extension>
        </xsd:complexContent>
      </xsd:complexType>
    </xsd:element>
    <xsd:element name="TaxKeywordTaxHTField" ma:index="19" nillable="true" ma:taxonomy="true" ma:internalName="TaxKeywordTaxHTField" ma:taxonomyFieldName="TaxKeyword" ma:displayName="Enterprise Keywords" ma:fieldId="{23f27201-bee3-471e-b2e7-b64fd8b7ca38}" ma:taxonomyMulti="true" ma:sspId="a4b2985e-8075-4a13-89f9-6a14a0a360f6" ma:termSetId="00000000-0000-0000-0000-000000000000" ma:anchorId="00000000-0000-0000-0000-000000000000" ma:open="true" ma:isKeyword="true">
      <xsd:complexType>
        <xsd:sequence>
          <xsd:element ref="pc:Terms" minOccurs="0" maxOccurs="1"/>
        </xsd:sequence>
      </xsd:complexType>
    </xsd:element>
    <xsd:element name="o1b54e17f42241ec9f9ce6cfc8d10dc8" ma:index="21" nillable="true" ma:taxonomy="true" ma:internalName="o1b54e17f42241ec9f9ce6cfc8d10dc8" ma:taxonomyFieldName="Published_x0020_By" ma:displayName="Published By" ma:readOnly="false" ma:default="" ma:fieldId="{81b54e17-f422-41ec-9f9c-e6cfc8d10dc8}" ma:sspId="a4b2985e-8075-4a13-89f9-6a14a0a360f6" ma:termSetId="b0382270-659c-4baa-ae65-af17d17180d9" ma:anchorId="00000000-0000-0000-0000-000000000000" ma:open="false" ma:isKeyword="false">
      <xsd:complexType>
        <xsd:sequence>
          <xsd:element ref="pc:Terms" minOccurs="0" maxOccurs="1"/>
        </xsd:sequence>
      </xsd:complexType>
    </xsd:element>
    <xsd:element name="TaxCatchAll" ma:index="24" nillable="true" ma:displayName="Taxonomy Catch All Column" ma:hidden="true" ma:list="{e4546528-cc1e-4aca-8dc3-12db473e0565}" ma:internalName="TaxCatchAll" ma:showField="CatchAllData" ma:web="c71ec29d-87c0-45bf-b37f-aea35073a2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9b316c9-70e1-43b4-89a2-fa0aab0c61d7" elementFormDefault="qualified">
    <xsd:import namespace="http://schemas.microsoft.com/office/2006/documentManagement/types"/>
    <xsd:import namespace="http://schemas.microsoft.com/office/infopath/2007/PartnerControls"/>
    <xsd:element name="NextReviewDate" ma:index="7" nillable="true" ma:displayName="Review Date" ma:format="DateOnly" ma:internalName="NextReviewDate" ma:readOnly="false">
      <xsd:simpleType>
        <xsd:restriction base="dms:DateTime"/>
      </xsd:simpleType>
    </xsd:element>
    <xsd:element name="g1accebf831647729c4d6deae28f9098" ma:index="10" nillable="true" ma:taxonomy="true" ma:internalName="g1accebf831647729c4d6deae28f9098" ma:taxonomyFieldName="DocumentStatus" ma:displayName="Document Status" ma:default="" ma:fieldId="{01accebf-8316-4772-9c4d-6deae28f9098}" ma:sspId="a4b2985e-8075-4a13-89f9-6a14a0a360f6" ma:termSetId="e49c2653-b49c-4746-8b45-6e09e830c4c8" ma:anchorId="00000000-0000-0000-0000-000000000000" ma:open="false" ma:isKeyword="false">
      <xsd:complexType>
        <xsd:sequence>
          <xsd:element ref="pc:Terms" minOccurs="0" maxOccurs="1"/>
        </xsd:sequence>
      </xsd:complexType>
    </xsd:element>
    <xsd:element name="e3321d89ea4a4cb692d83bbdf7d8626c" ma:index="13" nillable="true" ma:taxonomy="true" ma:internalName="e3321d89ea4a4cb692d83bbdf7d8626c" ma:taxonomyFieldName="DocumentType" ma:displayName="Document Type" ma:default="" ma:fieldId="{e3321d89-ea4a-4cb6-92d8-3bbdf7d8626c}" ma:sspId="a4b2985e-8075-4a13-89f9-6a14a0a360f6" ma:termSetId="3cc346a8-e99e-4bb9-aae5-d2c2d0af2bfc" ma:anchorId="00000000-0000-0000-0000-000000000000" ma:open="false" ma:isKeyword="false">
      <xsd:complexType>
        <xsd:sequence>
          <xsd:element ref="pc:Terms" minOccurs="0" maxOccurs="1"/>
        </xsd:sequence>
      </xsd:complexType>
    </xsd:element>
    <xsd:element name="l16784b27bee415f80b87cdd8399701b" ma:index="15" nillable="true" ma:taxonomy="true" ma:internalName="l16784b27bee415f80b87cdd8399701b" ma:taxonomyFieldName="Year" ma:displayName="Year" ma:default="" ma:fieldId="{516784b2-7bee-415f-80b8-7cdd8399701b}" ma:sspId="a4b2985e-8075-4a13-89f9-6a14a0a360f6" ma:termSetId="93cbcb1a-91c2-4afe-b1c0-07a0b9031957" ma:anchorId="00000000-0000-0000-0000-000000000000" ma:open="false" ma:isKeyword="false">
      <xsd:complexType>
        <xsd:sequence>
          <xsd:element ref="pc:Terms" minOccurs="0" maxOccurs="1"/>
        </xsd:sequence>
      </xsd:complexType>
    </xsd:element>
    <xsd:element name="hb5accf2246b4401a37370093a83748f" ma:index="17" nillable="true" ma:taxonomy="true" ma:internalName="hb5accf2246b4401a37370093a83748f" ma:taxonomyFieldName="UoWAudience" ma:displayName="Audience" ma:default="" ma:fieldId="{1b5accf2-246b-4401-a373-70093a83748f}" ma:sspId="a4b2985e-8075-4a13-89f9-6a14a0a360f6" ma:termSetId="b0382270-659c-4baa-ae65-af17d17180d9" ma:anchorId="00000000-0000-0000-0000-000000000000" ma:open="false" ma:isKeyword="false">
      <xsd:complexType>
        <xsd:sequence>
          <xsd:element ref="pc:Terms" minOccurs="0" maxOccurs="1"/>
        </xsd:sequence>
      </xsd:complexType>
    </xsd:element>
    <xsd:element name="b61f0c131a914996ab71f79092e6263a" ma:index="23" nillable="true" ma:taxonomy="true" ma:internalName="b61f0c131a914996ab71f79092e6263a" ma:taxonomyFieldName="UniversityLocation" ma:displayName="University Location" ma:readOnly="false" ma:default="" ma:fieldId="{b61f0c13-1a91-4996-ab71-f79092e6263a}" ma:taxonomyMulti="true" ma:sspId="a4b2985e-8075-4a13-89f9-6a14a0a360f6" ma:termSetId="79284c12-5400-43ec-afca-1bdfc0e427f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71ec29d-87c0-45bf-b37f-aea35073a271" elementFormDefault="qualified">
    <xsd:import namespace="http://schemas.microsoft.com/office/2006/documentManagement/types"/>
    <xsd:import namespace="http://schemas.microsoft.com/office/infopath/2007/PartnerControls"/>
    <xsd:element name="_dlc_DocId" ma:index="25" nillable="true" ma:displayName="Document ID Value" ma:description="The value of the document ID assigned to this item." ma:internalName="_dlc_DocId" ma:readOnly="true">
      <xsd:simpleType>
        <xsd:restriction base="dms:Text"/>
      </xsd:simpleType>
    </xsd:element>
    <xsd:element name="_dlc_DocIdUrl" ma:index="2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7"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F03C0A-C5C7-4FAC-BCF5-4FEB84C0CFD3}">
  <ds:schemaRefs>
    <ds:schemaRef ds:uri="http://schemas.microsoft.com/sharepoint/events"/>
  </ds:schemaRefs>
</ds:datastoreItem>
</file>

<file path=customXml/itemProps2.xml><?xml version="1.0" encoding="utf-8"?>
<ds:datastoreItem xmlns:ds="http://schemas.openxmlformats.org/officeDocument/2006/customXml" ds:itemID="{B387AD64-F42A-4977-80F5-E6C5D836F97B}">
  <ds:schemaRefs>
    <ds:schemaRef ds:uri="Microsoft.SharePoint.Taxonomy.ContentTypeSync"/>
  </ds:schemaRefs>
</ds:datastoreItem>
</file>

<file path=customXml/itemProps3.xml><?xml version="1.0" encoding="utf-8"?>
<ds:datastoreItem xmlns:ds="http://schemas.openxmlformats.org/officeDocument/2006/customXml" ds:itemID="{2D423970-F8D4-45E9-86A1-E08508E20ECA}">
  <ds:schemaRefs>
    <ds:schemaRef ds:uri="http://schemas.microsoft.com/office/2006/metadata/properties"/>
    <ds:schemaRef ds:uri="http://schemas.microsoft.com/office/infopath/2007/PartnerControls"/>
    <ds:schemaRef ds:uri="d9b316c9-70e1-43b4-89a2-fa0aab0c61d7"/>
    <ds:schemaRef ds:uri="8afd83c1-34ef-4475-95ec-b1400d36b782"/>
    <ds:schemaRef ds:uri="c71ec29d-87c0-45bf-b37f-aea35073a271"/>
  </ds:schemaRefs>
</ds:datastoreItem>
</file>

<file path=customXml/itemProps4.xml><?xml version="1.0" encoding="utf-8"?>
<ds:datastoreItem xmlns:ds="http://schemas.openxmlformats.org/officeDocument/2006/customXml" ds:itemID="{3A3BB3D8-E401-4EFE-A11C-C62FABE03BFB}">
  <ds:schemaRefs>
    <ds:schemaRef ds:uri="http://schemas.openxmlformats.org/officeDocument/2006/bibliography"/>
  </ds:schemaRefs>
</ds:datastoreItem>
</file>

<file path=customXml/itemProps5.xml><?xml version="1.0" encoding="utf-8"?>
<ds:datastoreItem xmlns:ds="http://schemas.openxmlformats.org/officeDocument/2006/customXml" ds:itemID="{2586320A-C7D4-447E-82F1-1BEE4FF3D9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fd83c1-34ef-4475-95ec-b1400d36b782"/>
    <ds:schemaRef ds:uri="d9b316c9-70e1-43b4-89a2-fa0aab0c61d7"/>
    <ds:schemaRef ds:uri="c71ec29d-87c0-45bf-b37f-aea35073a2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B2C64E09-4EAD-4F75-A827-0DF5BF6124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1427</Words>
  <Characters>8136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9544</CharactersWithSpaces>
  <SharedDoc>false</SharedDoc>
  <HLinks>
    <vt:vector size="6" baseType="variant">
      <vt:variant>
        <vt:i4>6488172</vt:i4>
      </vt:variant>
      <vt:variant>
        <vt:i4>0</vt:i4>
      </vt:variant>
      <vt:variant>
        <vt:i4>0</vt:i4>
      </vt:variant>
      <vt:variant>
        <vt:i4>5</vt:i4>
      </vt:variant>
      <vt:variant>
        <vt:lpwstr>http://www.westminster.ac.uk/study/current-students/resources/academic-regulations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Daphne</dc:creator>
  <cp:lastModifiedBy>Panagiotis Chountas</cp:lastModifiedBy>
  <cp:revision>14</cp:revision>
  <cp:lastPrinted>2016-01-26T07:58:00Z</cp:lastPrinted>
  <dcterms:created xsi:type="dcterms:W3CDTF">2024-03-03T07:56:00Z</dcterms:created>
  <dcterms:modified xsi:type="dcterms:W3CDTF">2024-03-28T11:59:00Z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0x0101000872A23329C4AC42A42DC877B8C5549E0053FA7ED762709147AAD5F771B00699F7</vt:lpwstr>
  </property>
  <property fmtid="{D5CDD505-2E9C-101B-9397-08002B2CF9AE}" pid="3" name="_dlc_DocIdItemGuid">
    <vt:lpwstr>42ceb105-9623-4504-8635-154d4ce8b307</vt:lpwstr>
  </property>
</Properties>
</file>